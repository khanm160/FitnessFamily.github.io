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7644" w14:textId="0A14AE67" w:rsidR="00B348B0" w:rsidRPr="005D3BD1" w:rsidRDefault="7B3C396E" w:rsidP="07215B10">
      <w:r>
        <w:rPr>
          <w:noProof/>
          <w:color w:val="2B579A"/>
          <w:shd w:val="clear" w:color="auto" w:fill="E6E6E6"/>
        </w:rPr>
        <w:drawing>
          <wp:inline distT="0" distB="0" distL="0" distR="0" wp14:anchorId="35DA4AF8" wp14:editId="19B0A2CD">
            <wp:extent cx="1762125" cy="628650"/>
            <wp:effectExtent l="0" t="0" r="0" b="0"/>
            <wp:docPr id="1557232573" name="Picture 155723257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2125" cy="628650"/>
                    </a:xfrm>
                    <a:prstGeom prst="rect">
                      <a:avLst/>
                    </a:prstGeom>
                  </pic:spPr>
                </pic:pic>
              </a:graphicData>
            </a:graphic>
          </wp:inline>
        </w:drawing>
      </w:r>
    </w:p>
    <w:p w14:paraId="7428DA27" w14:textId="77777777" w:rsidR="00B348B0" w:rsidRPr="005D3BD1" w:rsidRDefault="00B348B0" w:rsidP="00B348B0">
      <w:pPr>
        <w:rPr>
          <w:rFonts w:ascii="Arial" w:hAnsi="Arial" w:cs="Arial"/>
          <w:b/>
          <w:sz w:val="22"/>
          <w:szCs w:val="22"/>
        </w:rPr>
      </w:pPr>
    </w:p>
    <w:p w14:paraId="5E4606FF" w14:textId="0C672A1F" w:rsidR="00B348B0" w:rsidRPr="00EF39F6" w:rsidRDefault="7E2DBB5F" w:rsidP="00B348B0">
      <w:pPr>
        <w:pStyle w:val="Heading1"/>
      </w:pPr>
      <w:r>
        <w:t>Coursework</w:t>
      </w:r>
      <w:r w:rsidR="00B348B0">
        <w:t xml:space="preserve"> </w:t>
      </w:r>
      <w:r w:rsidR="5DE76372">
        <w:t xml:space="preserve">2 </w:t>
      </w:r>
      <w:r w:rsidR="46692E4F">
        <w:t>Specification</w:t>
      </w:r>
    </w:p>
    <w:p w14:paraId="225D22C5" w14:textId="77777777" w:rsidR="00B348B0" w:rsidRDefault="00B348B0" w:rsidP="00B348B0">
      <w:pPr>
        <w:rPr>
          <w:rFonts w:ascii="Arial" w:hAnsi="Arial" w:cs="Arial"/>
          <w:bCs/>
          <w:sz w:val="22"/>
          <w:szCs w:val="22"/>
        </w:rPr>
      </w:pPr>
    </w:p>
    <w:p w14:paraId="4600F720" w14:textId="6BEA9B85" w:rsidR="00B348B0" w:rsidRPr="00EF39F6" w:rsidRDefault="00B348B0" w:rsidP="00B348B0">
      <w:pPr>
        <w:rPr>
          <w:rFonts w:ascii="Arial" w:hAnsi="Arial" w:cs="Arial"/>
          <w:bCs/>
          <w:sz w:val="22"/>
          <w:szCs w:val="22"/>
        </w:rPr>
      </w:pPr>
      <w:r w:rsidRPr="00EF39F6">
        <w:rPr>
          <w:rFonts w:ascii="Arial" w:hAnsi="Arial" w:cs="Arial"/>
          <w:bCs/>
          <w:sz w:val="22"/>
          <w:szCs w:val="22"/>
        </w:rPr>
        <w:t xml:space="preserve">Read this assessment brief carefully, it tells you how you are going to be assessed, how to submit your assessment on-time and how (and when) you’ll receive your marks and feedback. </w:t>
      </w:r>
    </w:p>
    <w:p w14:paraId="2E15621D" w14:textId="77777777" w:rsidR="00B348B0" w:rsidRPr="00437615" w:rsidRDefault="00B348B0" w:rsidP="00B348B0">
      <w:pPr>
        <w:rPr>
          <w:rFonts w:ascii="Arial" w:hAnsi="Arial" w:cs="Arial"/>
          <w:sz w:val="22"/>
          <w:szCs w:val="22"/>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7185"/>
      </w:tblGrid>
      <w:tr w:rsidR="00B348B0" w:rsidRPr="00EF39F6" w14:paraId="4E98FA62" w14:textId="77777777" w:rsidTr="7CF8AF19">
        <w:trPr>
          <w:trHeight w:val="397"/>
        </w:trPr>
        <w:tc>
          <w:tcPr>
            <w:tcW w:w="1875" w:type="dxa"/>
            <w:vAlign w:val="center"/>
          </w:tcPr>
          <w:p w14:paraId="0561C410" w14:textId="1E8F066E" w:rsidR="00B348B0" w:rsidRPr="00EF39F6" w:rsidRDefault="00B348B0" w:rsidP="4AE3F778">
            <w:pPr>
              <w:rPr>
                <w:rFonts w:ascii="Arial" w:hAnsi="Arial" w:cs="Arial"/>
                <w:b/>
                <w:bCs/>
              </w:rPr>
            </w:pPr>
            <w:r w:rsidRPr="618E141B">
              <w:rPr>
                <w:rFonts w:ascii="Arial" w:hAnsi="Arial" w:cs="Arial"/>
                <w:b/>
                <w:bCs/>
              </w:rPr>
              <w:t>Module Code</w:t>
            </w:r>
          </w:p>
        </w:tc>
        <w:tc>
          <w:tcPr>
            <w:tcW w:w="7185" w:type="dxa"/>
            <w:vAlign w:val="center"/>
          </w:tcPr>
          <w:p w14:paraId="12AB3EE8" w14:textId="0B00D50D" w:rsidR="00B348B0" w:rsidRPr="000B53D5" w:rsidRDefault="182BEFF0" w:rsidP="7CF8AF19">
            <w:pPr>
              <w:rPr>
                <w:rFonts w:ascii="Arial" w:hAnsi="Arial" w:cs="Arial"/>
                <w:color w:val="000000" w:themeColor="text1"/>
              </w:rPr>
            </w:pPr>
            <w:r w:rsidRPr="7CF8AF19">
              <w:rPr>
                <w:rFonts w:ascii="Arial" w:hAnsi="Arial" w:cs="Arial"/>
              </w:rPr>
              <w:t>CSI_</w:t>
            </w:r>
            <w:r w:rsidR="00217C50">
              <w:rPr>
                <w:rFonts w:ascii="Arial" w:hAnsi="Arial" w:cs="Arial"/>
              </w:rPr>
              <w:t>5_SFE</w:t>
            </w:r>
          </w:p>
        </w:tc>
      </w:tr>
      <w:tr w:rsidR="00B348B0" w:rsidRPr="00EF39F6" w14:paraId="0FE5A745" w14:textId="77777777" w:rsidTr="7CF8AF19">
        <w:trPr>
          <w:trHeight w:val="397"/>
        </w:trPr>
        <w:tc>
          <w:tcPr>
            <w:tcW w:w="1875" w:type="dxa"/>
            <w:vAlign w:val="center"/>
          </w:tcPr>
          <w:p w14:paraId="5DCA72F7" w14:textId="6FF66706" w:rsidR="00B348B0" w:rsidRPr="00EF39F6" w:rsidRDefault="00B348B0" w:rsidP="4AE3F778">
            <w:pPr>
              <w:rPr>
                <w:rFonts w:ascii="Arial" w:hAnsi="Arial" w:cs="Arial"/>
                <w:b/>
                <w:bCs/>
              </w:rPr>
            </w:pPr>
            <w:r w:rsidRPr="618E141B">
              <w:rPr>
                <w:rFonts w:ascii="Arial" w:hAnsi="Arial" w:cs="Arial"/>
                <w:b/>
                <w:bCs/>
              </w:rPr>
              <w:t>Module Title</w:t>
            </w:r>
          </w:p>
        </w:tc>
        <w:tc>
          <w:tcPr>
            <w:tcW w:w="7185" w:type="dxa"/>
            <w:vAlign w:val="center"/>
          </w:tcPr>
          <w:p w14:paraId="3AA9671D" w14:textId="54D6B0B6" w:rsidR="00B348B0" w:rsidRPr="000B53D5" w:rsidRDefault="00217C50" w:rsidP="7CF8AF19">
            <w:pPr>
              <w:rPr>
                <w:rFonts w:ascii="Arial" w:hAnsi="Arial" w:cs="Arial"/>
                <w:color w:val="000000" w:themeColor="text1"/>
              </w:rPr>
            </w:pPr>
            <w:r>
              <w:rPr>
                <w:rFonts w:ascii="Arial" w:hAnsi="Arial" w:cs="Arial"/>
              </w:rPr>
              <w:t>Software Engineering</w:t>
            </w:r>
          </w:p>
        </w:tc>
      </w:tr>
      <w:tr w:rsidR="00B348B0" w:rsidRPr="00EF39F6" w14:paraId="7215A950" w14:textId="77777777" w:rsidTr="7CF8AF19">
        <w:trPr>
          <w:trHeight w:val="397"/>
        </w:trPr>
        <w:tc>
          <w:tcPr>
            <w:tcW w:w="1875" w:type="dxa"/>
            <w:vAlign w:val="center"/>
          </w:tcPr>
          <w:p w14:paraId="784EAC79" w14:textId="2B048BF8" w:rsidR="00B348B0" w:rsidRPr="00EF39F6" w:rsidRDefault="00B348B0" w:rsidP="4AE3F778">
            <w:pPr>
              <w:rPr>
                <w:rFonts w:ascii="Arial" w:hAnsi="Arial" w:cs="Arial"/>
                <w:b/>
                <w:bCs/>
              </w:rPr>
            </w:pPr>
            <w:r w:rsidRPr="618E141B">
              <w:rPr>
                <w:rFonts w:ascii="Arial" w:hAnsi="Arial" w:cs="Arial"/>
                <w:b/>
                <w:bCs/>
              </w:rPr>
              <w:t>Lecturer</w:t>
            </w:r>
          </w:p>
        </w:tc>
        <w:tc>
          <w:tcPr>
            <w:tcW w:w="7185" w:type="dxa"/>
            <w:vAlign w:val="center"/>
          </w:tcPr>
          <w:p w14:paraId="7D3B96D0" w14:textId="4B460923" w:rsidR="00B348B0" w:rsidRPr="000B53D5" w:rsidRDefault="4F571F55" w:rsidP="4AE3F778">
            <w:pPr>
              <w:rPr>
                <w:rFonts w:ascii="Arial" w:hAnsi="Arial" w:cs="Arial"/>
              </w:rPr>
            </w:pPr>
            <w:r w:rsidRPr="7CF8AF19">
              <w:rPr>
                <w:rFonts w:ascii="Arial" w:hAnsi="Arial" w:cs="Arial"/>
              </w:rPr>
              <w:t>Lucia Otoyo</w:t>
            </w:r>
            <w:r w:rsidR="70D23B9C" w:rsidRPr="7CF8AF19">
              <w:rPr>
                <w:rFonts w:ascii="Arial" w:hAnsi="Arial" w:cs="Arial"/>
              </w:rPr>
              <w:t xml:space="preserve"> </w:t>
            </w:r>
          </w:p>
        </w:tc>
      </w:tr>
      <w:tr w:rsidR="00B348B0" w:rsidRPr="00EF39F6" w14:paraId="744614F8" w14:textId="77777777" w:rsidTr="7CF8AF19">
        <w:trPr>
          <w:trHeight w:val="397"/>
        </w:trPr>
        <w:tc>
          <w:tcPr>
            <w:tcW w:w="1875" w:type="dxa"/>
            <w:vAlign w:val="center"/>
          </w:tcPr>
          <w:p w14:paraId="440D56BA" w14:textId="687A687B" w:rsidR="00B348B0" w:rsidRPr="00EF39F6" w:rsidRDefault="00B348B0" w:rsidP="4AE3F778">
            <w:pPr>
              <w:rPr>
                <w:rFonts w:ascii="Arial" w:hAnsi="Arial" w:cs="Arial"/>
                <w:b/>
                <w:bCs/>
              </w:rPr>
            </w:pPr>
            <w:r w:rsidRPr="618E141B">
              <w:rPr>
                <w:rFonts w:ascii="Arial" w:hAnsi="Arial" w:cs="Arial"/>
                <w:b/>
                <w:bCs/>
              </w:rPr>
              <w:t xml:space="preserve">% </w:t>
            </w:r>
            <w:proofErr w:type="gramStart"/>
            <w:r w:rsidRPr="618E141B">
              <w:rPr>
                <w:rFonts w:ascii="Arial" w:hAnsi="Arial" w:cs="Arial"/>
                <w:b/>
                <w:bCs/>
              </w:rPr>
              <w:t>of</w:t>
            </w:r>
            <w:proofErr w:type="gramEnd"/>
            <w:r w:rsidRPr="618E141B">
              <w:rPr>
                <w:rFonts w:ascii="Arial" w:hAnsi="Arial" w:cs="Arial"/>
                <w:b/>
                <w:bCs/>
              </w:rPr>
              <w:t xml:space="preserve"> Module Mark</w:t>
            </w:r>
          </w:p>
        </w:tc>
        <w:tc>
          <w:tcPr>
            <w:tcW w:w="7185" w:type="dxa"/>
            <w:vAlign w:val="center"/>
          </w:tcPr>
          <w:p w14:paraId="4EC4F05E" w14:textId="27625130" w:rsidR="00B348B0" w:rsidRPr="000B53D5" w:rsidRDefault="0051252E" w:rsidP="4AE3F778">
            <w:pPr>
              <w:rPr>
                <w:rFonts w:ascii="Arial" w:hAnsi="Arial" w:cs="Arial"/>
                <w:color w:val="595959" w:themeColor="text1" w:themeTint="A6"/>
              </w:rPr>
            </w:pPr>
            <w:r w:rsidRPr="618E141B">
              <w:rPr>
                <w:rFonts w:ascii="Arial" w:hAnsi="Arial" w:cs="Arial"/>
              </w:rPr>
              <w:t xml:space="preserve"> </w:t>
            </w:r>
            <w:r w:rsidR="00217C50">
              <w:rPr>
                <w:rFonts w:ascii="Arial" w:hAnsi="Arial" w:cs="Arial"/>
              </w:rPr>
              <w:t>5</w:t>
            </w:r>
            <w:r w:rsidR="07EEB4BD" w:rsidRPr="618E141B">
              <w:rPr>
                <w:rFonts w:ascii="Arial" w:hAnsi="Arial" w:cs="Arial"/>
              </w:rPr>
              <w:t>0</w:t>
            </w:r>
            <w:r w:rsidR="00B348B0" w:rsidRPr="618E141B">
              <w:rPr>
                <w:rFonts w:ascii="Arial" w:hAnsi="Arial" w:cs="Arial"/>
              </w:rPr>
              <w:t xml:space="preserve">% </w:t>
            </w:r>
          </w:p>
        </w:tc>
      </w:tr>
      <w:tr w:rsidR="00B348B0" w:rsidRPr="00EF39F6" w14:paraId="3941559B" w14:textId="77777777" w:rsidTr="7CF8AF19">
        <w:trPr>
          <w:trHeight w:val="397"/>
        </w:trPr>
        <w:tc>
          <w:tcPr>
            <w:tcW w:w="1875" w:type="dxa"/>
            <w:vAlign w:val="center"/>
          </w:tcPr>
          <w:p w14:paraId="3F9F7198" w14:textId="1CE8CA20" w:rsidR="00B348B0" w:rsidRPr="00EF39F6" w:rsidRDefault="00B348B0" w:rsidP="4AE3F778">
            <w:pPr>
              <w:rPr>
                <w:rFonts w:ascii="Arial" w:hAnsi="Arial" w:cs="Arial"/>
                <w:b/>
                <w:bCs/>
              </w:rPr>
            </w:pPr>
            <w:r w:rsidRPr="618E141B">
              <w:rPr>
                <w:rFonts w:ascii="Arial" w:hAnsi="Arial" w:cs="Arial"/>
                <w:b/>
                <w:bCs/>
              </w:rPr>
              <w:t>Distributed</w:t>
            </w:r>
          </w:p>
        </w:tc>
        <w:tc>
          <w:tcPr>
            <w:tcW w:w="7185" w:type="dxa"/>
            <w:vAlign w:val="center"/>
          </w:tcPr>
          <w:p w14:paraId="62D5A5AA" w14:textId="7FDE400A" w:rsidR="00B348B0" w:rsidRPr="000B53D5" w:rsidRDefault="074F444E" w:rsidP="46E733A4">
            <w:pPr>
              <w:rPr>
                <w:rFonts w:ascii="Arial" w:hAnsi="Arial" w:cs="Arial"/>
                <w:color w:val="595959" w:themeColor="text1" w:themeTint="A6"/>
              </w:rPr>
            </w:pPr>
            <w:r w:rsidRPr="46E733A4">
              <w:rPr>
                <w:rFonts w:ascii="Arial" w:hAnsi="Arial" w:cs="Arial"/>
              </w:rPr>
              <w:t>1</w:t>
            </w:r>
            <w:r w:rsidR="00217C50">
              <w:rPr>
                <w:rFonts w:ascii="Arial" w:hAnsi="Arial" w:cs="Arial"/>
              </w:rPr>
              <w:t>0</w:t>
            </w:r>
            <w:r w:rsidR="77F9271D" w:rsidRPr="46E733A4">
              <w:rPr>
                <w:rFonts w:ascii="Arial" w:hAnsi="Arial" w:cs="Arial"/>
              </w:rPr>
              <w:t>/</w:t>
            </w:r>
            <w:r w:rsidR="00217C50">
              <w:rPr>
                <w:rFonts w:ascii="Arial" w:hAnsi="Arial" w:cs="Arial"/>
              </w:rPr>
              <w:t>03</w:t>
            </w:r>
            <w:r w:rsidR="77F9271D" w:rsidRPr="46E733A4">
              <w:rPr>
                <w:rFonts w:ascii="Arial" w:hAnsi="Arial" w:cs="Arial"/>
              </w:rPr>
              <w:t>/</w:t>
            </w:r>
            <w:r w:rsidR="5AC74ECD" w:rsidRPr="46E733A4">
              <w:rPr>
                <w:rFonts w:ascii="Arial" w:hAnsi="Arial" w:cs="Arial"/>
              </w:rPr>
              <w:t>20</w:t>
            </w:r>
            <w:r w:rsidR="00217C50">
              <w:rPr>
                <w:rFonts w:ascii="Arial" w:hAnsi="Arial" w:cs="Arial"/>
              </w:rPr>
              <w:t>22</w:t>
            </w:r>
          </w:p>
        </w:tc>
      </w:tr>
      <w:tr w:rsidR="00B348B0" w:rsidRPr="00EF39F6" w14:paraId="14D1389F" w14:textId="77777777" w:rsidTr="7CF8AF19">
        <w:trPr>
          <w:trHeight w:val="397"/>
        </w:trPr>
        <w:tc>
          <w:tcPr>
            <w:tcW w:w="1875" w:type="dxa"/>
            <w:vAlign w:val="center"/>
          </w:tcPr>
          <w:p w14:paraId="1A7DF5E6" w14:textId="509E6390" w:rsidR="00B348B0" w:rsidRPr="00EF39F6" w:rsidRDefault="00B348B0" w:rsidP="4AE3F778">
            <w:pPr>
              <w:rPr>
                <w:rFonts w:ascii="Arial" w:hAnsi="Arial" w:cs="Arial"/>
                <w:b/>
                <w:bCs/>
              </w:rPr>
            </w:pPr>
            <w:r w:rsidRPr="618E141B">
              <w:rPr>
                <w:rFonts w:ascii="Arial" w:hAnsi="Arial" w:cs="Arial"/>
                <w:b/>
                <w:bCs/>
              </w:rPr>
              <w:t>Submission</w:t>
            </w:r>
            <w:r w:rsidR="21C77EC2" w:rsidRPr="618E141B">
              <w:rPr>
                <w:rFonts w:ascii="Arial" w:hAnsi="Arial" w:cs="Arial"/>
                <w:b/>
                <w:bCs/>
              </w:rPr>
              <w:t xml:space="preserve"> Method </w:t>
            </w:r>
          </w:p>
        </w:tc>
        <w:tc>
          <w:tcPr>
            <w:tcW w:w="7185" w:type="dxa"/>
            <w:vAlign w:val="center"/>
          </w:tcPr>
          <w:p w14:paraId="6D4F432E" w14:textId="0EF71988" w:rsidR="00B348B0" w:rsidRPr="000B53D5" w:rsidRDefault="21C77EC2" w:rsidP="4AE3F778">
            <w:pPr>
              <w:rPr>
                <w:rFonts w:ascii="Arial" w:hAnsi="Arial" w:cs="Arial"/>
                <w:color w:val="595959" w:themeColor="text1" w:themeTint="A6"/>
              </w:rPr>
            </w:pPr>
            <w:r w:rsidRPr="618E141B">
              <w:rPr>
                <w:rFonts w:ascii="Arial" w:hAnsi="Arial" w:cs="Arial"/>
              </w:rPr>
              <w:t>Submit online via Moodle site</w:t>
            </w:r>
          </w:p>
        </w:tc>
      </w:tr>
      <w:tr w:rsidR="007A7C73" w:rsidRPr="00EF39F6" w14:paraId="2B498E1F" w14:textId="77777777" w:rsidTr="7CF8AF19">
        <w:trPr>
          <w:trHeight w:val="397"/>
        </w:trPr>
        <w:tc>
          <w:tcPr>
            <w:tcW w:w="1875" w:type="dxa"/>
            <w:vAlign w:val="center"/>
          </w:tcPr>
          <w:p w14:paraId="60A89F93" w14:textId="00C8B584" w:rsidR="007A7C73" w:rsidRDefault="21C77EC2" w:rsidP="4AE3F778">
            <w:pPr>
              <w:rPr>
                <w:rFonts w:ascii="Arial" w:hAnsi="Arial" w:cs="Arial"/>
                <w:b/>
                <w:bCs/>
              </w:rPr>
            </w:pPr>
            <w:r w:rsidRPr="618E141B">
              <w:rPr>
                <w:rFonts w:ascii="Arial" w:hAnsi="Arial" w:cs="Arial"/>
                <w:b/>
                <w:bCs/>
              </w:rPr>
              <w:t xml:space="preserve">Submission Deadline </w:t>
            </w:r>
          </w:p>
        </w:tc>
        <w:tc>
          <w:tcPr>
            <w:tcW w:w="7185" w:type="dxa"/>
            <w:vAlign w:val="center"/>
          </w:tcPr>
          <w:p w14:paraId="3FFEC147" w14:textId="4D34701B" w:rsidR="007A7C73" w:rsidRDefault="00217C50" w:rsidP="1EC56FC9">
            <w:pPr>
              <w:rPr>
                <w:rFonts w:ascii="Arial" w:hAnsi="Arial" w:cs="Arial"/>
                <w:color w:val="000000" w:themeColor="text1"/>
              </w:rPr>
            </w:pPr>
            <w:r>
              <w:rPr>
                <w:rFonts w:ascii="Arial" w:hAnsi="Arial" w:cs="Arial"/>
              </w:rPr>
              <w:t>Friday 13</w:t>
            </w:r>
            <w:r w:rsidR="49B1E902" w:rsidRPr="46E733A4">
              <w:rPr>
                <w:rFonts w:ascii="Arial" w:hAnsi="Arial" w:cs="Arial"/>
              </w:rPr>
              <w:t>/</w:t>
            </w:r>
            <w:r w:rsidR="599B2BC9" w:rsidRPr="46E733A4">
              <w:rPr>
                <w:rFonts w:ascii="Arial" w:hAnsi="Arial" w:cs="Arial"/>
              </w:rPr>
              <w:t>0</w:t>
            </w:r>
            <w:r>
              <w:rPr>
                <w:rFonts w:ascii="Arial" w:hAnsi="Arial" w:cs="Arial"/>
              </w:rPr>
              <w:t>5</w:t>
            </w:r>
            <w:r w:rsidR="49B1E902" w:rsidRPr="46E733A4">
              <w:rPr>
                <w:rFonts w:ascii="Arial" w:hAnsi="Arial" w:cs="Arial"/>
              </w:rPr>
              <w:t>/</w:t>
            </w:r>
            <w:r w:rsidR="290D232D" w:rsidRPr="46E733A4">
              <w:rPr>
                <w:rFonts w:ascii="Arial" w:hAnsi="Arial" w:cs="Arial"/>
              </w:rPr>
              <w:t>2</w:t>
            </w:r>
            <w:r w:rsidR="454E482B" w:rsidRPr="46E733A4">
              <w:rPr>
                <w:rFonts w:ascii="Arial" w:hAnsi="Arial" w:cs="Arial"/>
              </w:rPr>
              <w:t>2</w:t>
            </w:r>
            <w:r w:rsidR="49B1E902" w:rsidRPr="46E733A4">
              <w:rPr>
                <w:rFonts w:ascii="Arial" w:hAnsi="Arial" w:cs="Arial"/>
              </w:rPr>
              <w:t xml:space="preserve"> </w:t>
            </w:r>
            <w:r w:rsidR="7206A5E4" w:rsidRPr="46E733A4">
              <w:rPr>
                <w:rFonts w:ascii="Arial" w:hAnsi="Arial" w:cs="Arial"/>
              </w:rPr>
              <w:t xml:space="preserve">at </w:t>
            </w:r>
            <w:r w:rsidR="578D634D" w:rsidRPr="46E733A4">
              <w:rPr>
                <w:rFonts w:ascii="Arial" w:hAnsi="Arial" w:cs="Arial"/>
              </w:rPr>
              <w:t>5</w:t>
            </w:r>
            <w:r w:rsidR="7206A5E4" w:rsidRPr="46E733A4">
              <w:rPr>
                <w:rFonts w:ascii="Arial" w:hAnsi="Arial" w:cs="Arial"/>
              </w:rPr>
              <w:t>pm</w:t>
            </w:r>
            <w:r w:rsidR="74B9C9ED" w:rsidRPr="46E733A4">
              <w:rPr>
                <w:rFonts w:ascii="Arial" w:hAnsi="Arial" w:cs="Arial"/>
              </w:rPr>
              <w:t xml:space="preserve"> *</w:t>
            </w:r>
          </w:p>
        </w:tc>
      </w:tr>
      <w:tr w:rsidR="007A7C73" w:rsidRPr="00EF39F6" w14:paraId="7D8DD0A1" w14:textId="77777777" w:rsidTr="7CF8AF19">
        <w:trPr>
          <w:trHeight w:val="397"/>
        </w:trPr>
        <w:tc>
          <w:tcPr>
            <w:tcW w:w="1875" w:type="dxa"/>
            <w:vAlign w:val="center"/>
          </w:tcPr>
          <w:p w14:paraId="5A7441BF" w14:textId="69763EAB" w:rsidR="007A7C73" w:rsidRDefault="660E1E9D" w:rsidP="4AE3F778">
            <w:pPr>
              <w:rPr>
                <w:rFonts w:ascii="Arial" w:hAnsi="Arial" w:cs="Arial"/>
                <w:b/>
                <w:bCs/>
              </w:rPr>
            </w:pPr>
            <w:r w:rsidRPr="618E141B">
              <w:rPr>
                <w:rFonts w:ascii="Arial" w:hAnsi="Arial" w:cs="Arial"/>
                <w:b/>
                <w:bCs/>
              </w:rPr>
              <w:t xml:space="preserve">Release of Feedback </w:t>
            </w:r>
            <w:r w:rsidR="315D2400" w:rsidRPr="618E141B">
              <w:rPr>
                <w:rFonts w:ascii="Arial" w:hAnsi="Arial" w:cs="Arial"/>
                <w:b/>
                <w:bCs/>
              </w:rPr>
              <w:t>&amp; Marks</w:t>
            </w:r>
          </w:p>
        </w:tc>
        <w:tc>
          <w:tcPr>
            <w:tcW w:w="7185" w:type="dxa"/>
            <w:vAlign w:val="center"/>
          </w:tcPr>
          <w:p w14:paraId="390B321A" w14:textId="3305AE4B" w:rsidR="007A7C73" w:rsidRDefault="660E1E9D" w:rsidP="46E733A4">
            <w:pPr>
              <w:rPr>
                <w:rFonts w:ascii="Arial" w:hAnsi="Arial" w:cs="Arial"/>
                <w:color w:val="595959" w:themeColor="text1" w:themeTint="A6"/>
              </w:rPr>
            </w:pPr>
            <w:r w:rsidRPr="46E733A4">
              <w:rPr>
                <w:rFonts w:ascii="Arial" w:hAnsi="Arial" w:cs="Arial"/>
              </w:rPr>
              <w:t xml:space="preserve">Feedback </w:t>
            </w:r>
            <w:r w:rsidR="0B950759" w:rsidRPr="46E733A4">
              <w:rPr>
                <w:rFonts w:ascii="Arial" w:hAnsi="Arial" w:cs="Arial"/>
              </w:rPr>
              <w:t xml:space="preserve">and </w:t>
            </w:r>
            <w:r w:rsidR="3ED5B757" w:rsidRPr="46E733A4">
              <w:rPr>
                <w:rFonts w:ascii="Arial" w:hAnsi="Arial" w:cs="Arial"/>
              </w:rPr>
              <w:t>provisional</w:t>
            </w:r>
            <w:r w:rsidR="0B950759" w:rsidRPr="46E733A4">
              <w:rPr>
                <w:rFonts w:ascii="Arial" w:hAnsi="Arial" w:cs="Arial"/>
              </w:rPr>
              <w:t xml:space="preserve"> marks </w:t>
            </w:r>
            <w:r w:rsidRPr="46E733A4">
              <w:rPr>
                <w:rFonts w:ascii="Arial" w:hAnsi="Arial" w:cs="Arial"/>
              </w:rPr>
              <w:t xml:space="preserve">will be available </w:t>
            </w:r>
            <w:r w:rsidR="1FE89BFC" w:rsidRPr="46E733A4">
              <w:rPr>
                <w:rFonts w:ascii="Arial" w:hAnsi="Arial" w:cs="Arial"/>
              </w:rPr>
              <w:t xml:space="preserve">in the Gradebook on Moodle from </w:t>
            </w:r>
            <w:r w:rsidR="11677248" w:rsidRPr="46E733A4">
              <w:rPr>
                <w:rFonts w:ascii="Arial" w:hAnsi="Arial" w:cs="Arial"/>
              </w:rPr>
              <w:t>2</w:t>
            </w:r>
            <w:r w:rsidR="00217C50">
              <w:rPr>
                <w:rFonts w:ascii="Arial" w:hAnsi="Arial" w:cs="Arial"/>
              </w:rPr>
              <w:t>7</w:t>
            </w:r>
            <w:r w:rsidR="77F9271D" w:rsidRPr="46E733A4">
              <w:rPr>
                <w:rFonts w:ascii="Arial" w:hAnsi="Arial" w:cs="Arial"/>
              </w:rPr>
              <w:t>/</w:t>
            </w:r>
            <w:r w:rsidR="23ACE7E0" w:rsidRPr="46E733A4">
              <w:rPr>
                <w:rFonts w:ascii="Arial" w:hAnsi="Arial" w:cs="Arial"/>
              </w:rPr>
              <w:t>0</w:t>
            </w:r>
            <w:r w:rsidR="00217C50">
              <w:rPr>
                <w:rFonts w:ascii="Arial" w:hAnsi="Arial" w:cs="Arial"/>
              </w:rPr>
              <w:t>5</w:t>
            </w:r>
            <w:r w:rsidR="77F9271D" w:rsidRPr="46E733A4">
              <w:rPr>
                <w:rFonts w:ascii="Arial" w:hAnsi="Arial" w:cs="Arial"/>
              </w:rPr>
              <w:t>/</w:t>
            </w:r>
            <w:r w:rsidR="79AB7525" w:rsidRPr="46E733A4">
              <w:rPr>
                <w:rFonts w:ascii="Arial" w:hAnsi="Arial" w:cs="Arial"/>
              </w:rPr>
              <w:t>2</w:t>
            </w:r>
            <w:r w:rsidR="1D09A7BE" w:rsidRPr="46E733A4">
              <w:rPr>
                <w:rFonts w:ascii="Arial" w:hAnsi="Arial" w:cs="Arial"/>
              </w:rPr>
              <w:t>2</w:t>
            </w:r>
          </w:p>
        </w:tc>
      </w:tr>
    </w:tbl>
    <w:p w14:paraId="1DC36E8C" w14:textId="25AD34BD" w:rsidR="000E1AF1" w:rsidRDefault="67B5C518" w:rsidP="1EC56FC9">
      <w:pPr>
        <w:rPr>
          <w:rFonts w:ascii="Arial" w:hAnsi="Arial" w:cs="Arial"/>
          <w:sz w:val="20"/>
          <w:szCs w:val="20"/>
        </w:rPr>
      </w:pPr>
      <w:r w:rsidRPr="48E563CD">
        <w:rPr>
          <w:rFonts w:ascii="Arial" w:hAnsi="Arial" w:cs="Arial"/>
          <w:sz w:val="20"/>
          <w:szCs w:val="20"/>
        </w:rPr>
        <w:t xml:space="preserve">* Module </w:t>
      </w:r>
      <w:r w:rsidR="364A86E2" w:rsidRPr="48E563CD">
        <w:rPr>
          <w:rFonts w:ascii="Arial" w:hAnsi="Arial" w:cs="Arial"/>
          <w:sz w:val="20"/>
          <w:szCs w:val="20"/>
        </w:rPr>
        <w:t>leader</w:t>
      </w:r>
      <w:r w:rsidRPr="48E563CD">
        <w:rPr>
          <w:rFonts w:ascii="Arial" w:hAnsi="Arial" w:cs="Arial"/>
          <w:sz w:val="20"/>
          <w:szCs w:val="20"/>
        </w:rPr>
        <w:t xml:space="preserve"> will be available for any troubleshooting related to coursework submission up to the deadline time however please submit well in advance in case you run into technical issues.</w:t>
      </w:r>
    </w:p>
    <w:p w14:paraId="3D1E87BF" w14:textId="22BE79CF" w:rsidR="000E1AF1" w:rsidRDefault="57A05657" w:rsidP="000E1AF1">
      <w:pPr>
        <w:pStyle w:val="Heading2"/>
      </w:pPr>
      <w:r>
        <w:t>Coursework</w:t>
      </w:r>
      <w:r w:rsidR="2BCA8438">
        <w:t xml:space="preserve"> Aim</w:t>
      </w:r>
      <w:r w:rsidR="000E1AF1">
        <w:t>:</w:t>
      </w:r>
    </w:p>
    <w:p w14:paraId="0C81457F" w14:textId="484F5015" w:rsidR="00217C50" w:rsidRPr="00217C50" w:rsidRDefault="00217C50" w:rsidP="00217C50">
      <w:pPr>
        <w:spacing w:line="276" w:lineRule="auto"/>
        <w:rPr>
          <w:rFonts w:ascii="Arial" w:hAnsi="Arial" w:cs="Arial"/>
          <w:lang w:val="en-US"/>
        </w:rPr>
      </w:pPr>
      <w:r w:rsidRPr="00217C50">
        <w:rPr>
          <w:rFonts w:ascii="Arial" w:hAnsi="Arial" w:cs="Arial"/>
          <w:lang w:val="en-US"/>
        </w:rPr>
        <w:t xml:space="preserve">This coursework is designed to provide you with experience of </w:t>
      </w:r>
      <w:r>
        <w:rPr>
          <w:rFonts w:ascii="Arial" w:hAnsi="Arial" w:cs="Arial"/>
          <w:lang w:val="en-US"/>
        </w:rPr>
        <w:t>Scrum - a framework for a</w:t>
      </w:r>
      <w:r w:rsidRPr="00217C50">
        <w:rPr>
          <w:rFonts w:ascii="Arial" w:hAnsi="Arial" w:cs="Arial"/>
          <w:lang w:val="en-US"/>
        </w:rPr>
        <w:t>gile software development</w:t>
      </w:r>
      <w:r>
        <w:rPr>
          <w:rFonts w:ascii="Arial" w:hAnsi="Arial" w:cs="Arial"/>
          <w:lang w:val="en-US"/>
        </w:rPr>
        <w:t xml:space="preserve"> and agile values, </w:t>
      </w:r>
      <w:proofErr w:type="gramStart"/>
      <w:r>
        <w:rPr>
          <w:rFonts w:ascii="Arial" w:hAnsi="Arial" w:cs="Arial"/>
          <w:lang w:val="en-US"/>
        </w:rPr>
        <w:t>principles</w:t>
      </w:r>
      <w:proofErr w:type="gramEnd"/>
      <w:r>
        <w:rPr>
          <w:rFonts w:ascii="Arial" w:hAnsi="Arial" w:cs="Arial"/>
          <w:lang w:val="en-US"/>
        </w:rPr>
        <w:t xml:space="preserve"> and practices. </w:t>
      </w:r>
      <w:r w:rsidRPr="00217C50">
        <w:rPr>
          <w:rFonts w:ascii="Arial" w:hAnsi="Arial" w:cs="Arial"/>
          <w:lang w:val="en-US"/>
        </w:rPr>
        <w:t xml:space="preserve">You will work with a client and will be required to </w:t>
      </w:r>
      <w:proofErr w:type="spellStart"/>
      <w:r w:rsidRPr="00217C50">
        <w:rPr>
          <w:rFonts w:ascii="Arial" w:hAnsi="Arial" w:cs="Arial"/>
          <w:lang w:val="en-US"/>
        </w:rPr>
        <w:t>elicitate</w:t>
      </w:r>
      <w:proofErr w:type="spellEnd"/>
      <w:r w:rsidRPr="00217C50">
        <w:rPr>
          <w:rFonts w:ascii="Arial" w:hAnsi="Arial" w:cs="Arial"/>
          <w:lang w:val="en-US"/>
        </w:rPr>
        <w:t xml:space="preserve"> the requirements, justify your selection of </w:t>
      </w:r>
      <w:proofErr w:type="gramStart"/>
      <w:r w:rsidRPr="00217C50">
        <w:rPr>
          <w:rFonts w:ascii="Arial" w:hAnsi="Arial" w:cs="Arial"/>
          <w:lang w:val="en-US"/>
        </w:rPr>
        <w:t>tools</w:t>
      </w:r>
      <w:proofErr w:type="gramEnd"/>
      <w:r w:rsidRPr="00217C50">
        <w:rPr>
          <w:rFonts w:ascii="Arial" w:hAnsi="Arial" w:cs="Arial"/>
          <w:lang w:val="en-US"/>
        </w:rPr>
        <w:t xml:space="preserve"> and then incrementally </w:t>
      </w:r>
      <w:r>
        <w:rPr>
          <w:rFonts w:ascii="Arial" w:hAnsi="Arial" w:cs="Arial"/>
          <w:lang w:val="en-US"/>
        </w:rPr>
        <w:t xml:space="preserve">design and </w:t>
      </w:r>
      <w:r w:rsidRPr="00217C50">
        <w:rPr>
          <w:rFonts w:ascii="Arial" w:hAnsi="Arial" w:cs="Arial"/>
          <w:lang w:val="en-US"/>
        </w:rPr>
        <w:t xml:space="preserve">build a prototype of the system in close collaboration with the client following </w:t>
      </w:r>
      <w:r>
        <w:rPr>
          <w:rFonts w:ascii="Arial" w:hAnsi="Arial" w:cs="Arial"/>
          <w:lang w:val="en-US"/>
        </w:rPr>
        <w:t>a</w:t>
      </w:r>
      <w:r w:rsidRPr="00217C50">
        <w:rPr>
          <w:rFonts w:ascii="Arial" w:hAnsi="Arial" w:cs="Arial"/>
          <w:lang w:val="en-US"/>
        </w:rPr>
        <w:t xml:space="preserve">gile practices. This will be done over a period of five weeks. </w:t>
      </w:r>
    </w:p>
    <w:p w14:paraId="278E7610" w14:textId="0F9EC6E7" w:rsidR="07215B10" w:rsidRDefault="07215B10" w:rsidP="07215B10">
      <w:pPr>
        <w:rPr>
          <w:rFonts w:ascii="Calibri" w:eastAsia="Calibri" w:hAnsi="Calibri" w:cs="Calibri"/>
          <w:b/>
          <w:bCs/>
          <w:color w:val="000000" w:themeColor="text1"/>
        </w:rPr>
      </w:pPr>
    </w:p>
    <w:p w14:paraId="3B1AEBCF" w14:textId="77777777" w:rsidR="000E1AF1" w:rsidRDefault="000E1AF1">
      <w:pPr>
        <w:spacing w:after="160" w:line="259" w:lineRule="auto"/>
        <w:rPr>
          <w:rFonts w:ascii="Arial" w:eastAsiaTheme="majorEastAsia" w:hAnsi="Arial" w:cs="Arial"/>
          <w:color w:val="215382"/>
          <w:sz w:val="32"/>
          <w:szCs w:val="26"/>
        </w:rPr>
      </w:pPr>
      <w:r>
        <w:br w:type="page"/>
      </w:r>
    </w:p>
    <w:p w14:paraId="0362B285" w14:textId="7C6748A4" w:rsidR="00974F97" w:rsidRPr="00974F97" w:rsidRDefault="5FA1AD90" w:rsidP="00974F97">
      <w:pPr>
        <w:pStyle w:val="Heading2"/>
      </w:pPr>
      <w:r>
        <w:lastRenderedPageBreak/>
        <w:t xml:space="preserve">Coursework </w:t>
      </w:r>
      <w:r w:rsidR="00B348B0">
        <w:t>Details:</w:t>
      </w:r>
    </w:p>
    <w:tbl>
      <w:tblPr>
        <w:tblStyle w:val="TableGrid"/>
        <w:tblW w:w="9090" w:type="dxa"/>
        <w:tblLook w:val="04A0" w:firstRow="1" w:lastRow="0" w:firstColumn="1" w:lastColumn="0" w:noHBand="0" w:noVBand="1"/>
      </w:tblPr>
      <w:tblGrid>
        <w:gridCol w:w="1800"/>
        <w:gridCol w:w="7290"/>
      </w:tblGrid>
      <w:tr w:rsidR="00B348B0" w:rsidRPr="00EF39F6" w14:paraId="1028AAC8" w14:textId="77777777" w:rsidTr="66B82282">
        <w:trPr>
          <w:trHeight w:val="397"/>
        </w:trPr>
        <w:tc>
          <w:tcPr>
            <w:tcW w:w="1800" w:type="dxa"/>
          </w:tcPr>
          <w:p w14:paraId="78D70647" w14:textId="7E7669F7" w:rsidR="00B348B0" w:rsidRPr="00102F68" w:rsidRDefault="00974F97" w:rsidP="4AE3F778">
            <w:pPr>
              <w:rPr>
                <w:rFonts w:ascii="Arial" w:hAnsi="Arial" w:cs="Arial"/>
                <w:b/>
                <w:bCs/>
              </w:rPr>
            </w:pPr>
            <w:r>
              <w:rPr>
                <w:rFonts w:ascii="Arial" w:hAnsi="Arial" w:cs="Arial"/>
                <w:b/>
                <w:bCs/>
              </w:rPr>
              <w:t>Deliverable</w:t>
            </w:r>
            <w:r w:rsidR="00441ECD">
              <w:rPr>
                <w:rFonts w:ascii="Arial" w:hAnsi="Arial" w:cs="Arial"/>
                <w:b/>
                <w:bCs/>
              </w:rPr>
              <w:t>s</w:t>
            </w:r>
            <w:r>
              <w:rPr>
                <w:rFonts w:ascii="Arial" w:hAnsi="Arial" w:cs="Arial"/>
                <w:b/>
                <w:bCs/>
              </w:rPr>
              <w:t>:</w:t>
            </w:r>
          </w:p>
        </w:tc>
        <w:tc>
          <w:tcPr>
            <w:tcW w:w="7290" w:type="dxa"/>
          </w:tcPr>
          <w:p w14:paraId="0F6D3466" w14:textId="77777777" w:rsidR="00974F97" w:rsidRDefault="026C18EC" w:rsidP="691C968D">
            <w:pPr>
              <w:rPr>
                <w:rFonts w:ascii="Arial" w:hAnsi="Arial" w:cs="Arial"/>
              </w:rPr>
            </w:pPr>
            <w:r w:rsidRPr="00102F68">
              <w:rPr>
                <w:rFonts w:ascii="Arial" w:hAnsi="Arial" w:cs="Arial"/>
              </w:rPr>
              <w:t>Project team report (</w:t>
            </w:r>
            <w:r w:rsidR="00586BFF">
              <w:rPr>
                <w:rFonts w:ascii="Arial" w:hAnsi="Arial" w:cs="Arial"/>
              </w:rPr>
              <w:t>80</w:t>
            </w:r>
            <w:r w:rsidRPr="00102F68">
              <w:rPr>
                <w:rFonts w:ascii="Arial" w:hAnsi="Arial" w:cs="Arial"/>
              </w:rPr>
              <w:t>%)</w:t>
            </w:r>
          </w:p>
          <w:p w14:paraId="6C18D823" w14:textId="596B260F" w:rsidR="00B348B0" w:rsidRPr="00102F68" w:rsidRDefault="00974F97" w:rsidP="691C968D">
            <w:pPr>
              <w:rPr>
                <w:rFonts w:ascii="Arial" w:hAnsi="Arial" w:cs="Arial"/>
              </w:rPr>
            </w:pPr>
            <w:r>
              <w:rPr>
                <w:rFonts w:ascii="Arial" w:hAnsi="Arial" w:cs="Arial"/>
              </w:rPr>
              <w:t>Individual reflection (20%)</w:t>
            </w:r>
          </w:p>
        </w:tc>
      </w:tr>
      <w:tr w:rsidR="00B348B0" w:rsidRPr="00EF39F6" w14:paraId="158D0F3D" w14:textId="77777777" w:rsidTr="66B82282">
        <w:trPr>
          <w:trHeight w:val="1980"/>
        </w:trPr>
        <w:tc>
          <w:tcPr>
            <w:tcW w:w="1800" w:type="dxa"/>
          </w:tcPr>
          <w:p w14:paraId="032C7C13" w14:textId="77777777" w:rsidR="00B348B0" w:rsidRPr="00102F68" w:rsidRDefault="00B348B0" w:rsidP="618E141B">
            <w:pPr>
              <w:rPr>
                <w:rFonts w:ascii="Arial" w:hAnsi="Arial" w:cs="Arial"/>
                <w:b/>
                <w:bCs/>
              </w:rPr>
            </w:pPr>
            <w:r w:rsidRPr="00102F68">
              <w:rPr>
                <w:rFonts w:ascii="Arial" w:hAnsi="Arial" w:cs="Arial"/>
                <w:b/>
                <w:bCs/>
              </w:rPr>
              <w:t>Word Count:</w:t>
            </w:r>
          </w:p>
        </w:tc>
        <w:tc>
          <w:tcPr>
            <w:tcW w:w="7290" w:type="dxa"/>
          </w:tcPr>
          <w:p w14:paraId="5B0886CF" w14:textId="77777777" w:rsidR="00974F97" w:rsidRDefault="00974F97" w:rsidP="00974F97">
            <w:pPr>
              <w:widowControl w:val="0"/>
              <w:autoSpaceDE w:val="0"/>
              <w:autoSpaceDN w:val="0"/>
              <w:adjustRightInd w:val="0"/>
              <w:rPr>
                <w:rFonts w:ascii="Arial" w:hAnsi="Arial" w:cs="Arial"/>
                <w:lang w:val="en-US"/>
              </w:rPr>
            </w:pPr>
            <w:r>
              <w:rPr>
                <w:rFonts w:ascii="Arial" w:hAnsi="Arial" w:cs="Arial"/>
                <w:lang w:val="en-US"/>
              </w:rPr>
              <w:t xml:space="preserve">Project team report: </w:t>
            </w:r>
            <w:r w:rsidR="00586BFF">
              <w:rPr>
                <w:rFonts w:ascii="Arial" w:hAnsi="Arial" w:cs="Arial"/>
                <w:lang w:val="en-US"/>
              </w:rPr>
              <w:t>5</w:t>
            </w:r>
            <w:r w:rsidR="4D48A8A1" w:rsidRPr="00102F68">
              <w:rPr>
                <w:rFonts w:ascii="Arial" w:hAnsi="Arial" w:cs="Arial"/>
                <w:lang w:val="en-US"/>
              </w:rPr>
              <w:t>,</w:t>
            </w:r>
            <w:r w:rsidR="00B348B0" w:rsidRPr="00102F68">
              <w:rPr>
                <w:rFonts w:ascii="Arial" w:hAnsi="Arial" w:cs="Arial"/>
                <w:lang w:val="en-US"/>
              </w:rPr>
              <w:t>000 words</w:t>
            </w:r>
            <w:r w:rsidR="00586BFF">
              <w:rPr>
                <w:rFonts w:ascii="Arial" w:hAnsi="Arial" w:cs="Arial"/>
                <w:lang w:val="en-US"/>
              </w:rPr>
              <w:t xml:space="preserve"> (+/- 10%)</w:t>
            </w:r>
          </w:p>
          <w:p w14:paraId="53F24EB9" w14:textId="77777777" w:rsidR="00974F97" w:rsidRDefault="00974F97" w:rsidP="00974F97">
            <w:pPr>
              <w:widowControl w:val="0"/>
              <w:autoSpaceDE w:val="0"/>
              <w:autoSpaceDN w:val="0"/>
              <w:adjustRightInd w:val="0"/>
              <w:rPr>
                <w:rFonts w:ascii="Arial" w:hAnsi="Arial" w:cs="Arial"/>
              </w:rPr>
            </w:pPr>
            <w:r>
              <w:rPr>
                <w:rFonts w:ascii="Arial" w:hAnsi="Arial" w:cs="Arial"/>
              </w:rPr>
              <w:t>Individual reflection: 1,000 words (+/- 10%)</w:t>
            </w:r>
          </w:p>
          <w:p w14:paraId="72D1055D" w14:textId="4A951277" w:rsidR="00B348B0" w:rsidRPr="00102F68" w:rsidRDefault="00B348B0" w:rsidP="00974F97">
            <w:pPr>
              <w:widowControl w:val="0"/>
              <w:autoSpaceDE w:val="0"/>
              <w:autoSpaceDN w:val="0"/>
              <w:adjustRightInd w:val="0"/>
              <w:rPr>
                <w:rFonts w:ascii="Arial" w:hAnsi="Arial" w:cs="Arial"/>
                <w:lang w:val="en-US"/>
              </w:rPr>
            </w:pPr>
            <w:r w:rsidRPr="00102F68">
              <w:rPr>
                <w:rFonts w:ascii="Arial" w:hAnsi="Arial" w:cs="Arial"/>
              </w:rPr>
              <w:br/>
            </w:r>
            <w:r w:rsidR="6B2AB786" w:rsidRPr="00102F68">
              <w:rPr>
                <w:rFonts w:ascii="Arial" w:hAnsi="Arial" w:cs="Arial"/>
                <w:lang w:val="en-US"/>
              </w:rPr>
              <w:t>Title page, table of contents, r</w:t>
            </w:r>
            <w:r w:rsidR="75D968E6" w:rsidRPr="00102F68">
              <w:rPr>
                <w:rFonts w:ascii="Arial" w:hAnsi="Arial" w:cs="Arial"/>
                <w:lang w:val="en-US"/>
              </w:rPr>
              <w:t>eferences</w:t>
            </w:r>
            <w:r w:rsidR="0AECC350" w:rsidRPr="00102F68">
              <w:rPr>
                <w:rFonts w:ascii="Arial" w:hAnsi="Arial" w:cs="Arial"/>
                <w:lang w:val="en-US"/>
              </w:rPr>
              <w:t xml:space="preserve">, </w:t>
            </w:r>
            <w:proofErr w:type="gramStart"/>
            <w:r w:rsidRPr="00102F68">
              <w:rPr>
                <w:rFonts w:ascii="Arial" w:hAnsi="Arial" w:cs="Arial"/>
                <w:lang w:val="en-US"/>
              </w:rPr>
              <w:t>bibliography</w:t>
            </w:r>
            <w:proofErr w:type="gramEnd"/>
            <w:r w:rsidR="09FB115E" w:rsidRPr="00102F68">
              <w:rPr>
                <w:rFonts w:ascii="Arial" w:hAnsi="Arial" w:cs="Arial"/>
                <w:lang w:val="en-US"/>
              </w:rPr>
              <w:t xml:space="preserve"> and appendix</w:t>
            </w:r>
            <w:r w:rsidRPr="00102F68">
              <w:rPr>
                <w:rFonts w:ascii="Arial" w:hAnsi="Arial" w:cs="Arial"/>
                <w:lang w:val="en-US"/>
              </w:rPr>
              <w:t xml:space="preserve"> will not count towards the word total. </w:t>
            </w:r>
          </w:p>
          <w:p w14:paraId="5CA087F8" w14:textId="000D3943" w:rsidR="00B348B0" w:rsidRPr="00102F68" w:rsidRDefault="133ADFB6" w:rsidP="691C968D">
            <w:pPr>
              <w:widowControl w:val="0"/>
              <w:autoSpaceDE w:val="0"/>
              <w:autoSpaceDN w:val="0"/>
              <w:adjustRightInd w:val="0"/>
              <w:spacing w:after="260"/>
              <w:jc w:val="both"/>
              <w:rPr>
                <w:rFonts w:ascii="Arial" w:hAnsi="Arial" w:cs="Arial"/>
                <w:lang w:val="en-US"/>
              </w:rPr>
            </w:pPr>
            <w:r w:rsidRPr="00102F68">
              <w:rPr>
                <w:rFonts w:ascii="Arial" w:hAnsi="Arial" w:cs="Arial"/>
                <w:lang w:val="en-US"/>
              </w:rPr>
              <w:t>I</w:t>
            </w:r>
            <w:r w:rsidR="00C00C71" w:rsidRPr="00102F68">
              <w:rPr>
                <w:rFonts w:ascii="Arial" w:hAnsi="Arial" w:cs="Arial"/>
                <w:lang w:val="en-US"/>
              </w:rPr>
              <w:t xml:space="preserve">f </w:t>
            </w:r>
            <w:r w:rsidR="00B348B0" w:rsidRPr="00102F68">
              <w:rPr>
                <w:rFonts w:ascii="Arial" w:hAnsi="Arial" w:cs="Arial"/>
                <w:lang w:val="en-US"/>
              </w:rPr>
              <w:t>the total word limit is exceeded</w:t>
            </w:r>
            <w:r w:rsidR="76FE6042" w:rsidRPr="00102F68">
              <w:rPr>
                <w:rFonts w:ascii="Arial" w:hAnsi="Arial" w:cs="Arial"/>
                <w:lang w:val="en-US"/>
              </w:rPr>
              <w:t xml:space="preserve"> your </w:t>
            </w:r>
            <w:r w:rsidR="6A5D0750" w:rsidRPr="00102F68">
              <w:rPr>
                <w:rFonts w:ascii="Arial" w:hAnsi="Arial" w:cs="Arial"/>
                <w:lang w:val="en-US"/>
              </w:rPr>
              <w:t>ma</w:t>
            </w:r>
            <w:r w:rsidR="76FE6042" w:rsidRPr="00102F68">
              <w:rPr>
                <w:rFonts w:ascii="Arial" w:hAnsi="Arial" w:cs="Arial"/>
                <w:lang w:val="en-US"/>
              </w:rPr>
              <w:t xml:space="preserve">rk may be </w:t>
            </w:r>
            <w:r w:rsidR="3F3433B2" w:rsidRPr="00102F68">
              <w:rPr>
                <w:rFonts w:ascii="Arial" w:hAnsi="Arial" w:cs="Arial"/>
                <w:lang w:val="en-US"/>
              </w:rPr>
              <w:t>reduc</w:t>
            </w:r>
            <w:r w:rsidR="69539B0A" w:rsidRPr="00102F68">
              <w:rPr>
                <w:rFonts w:ascii="Arial" w:hAnsi="Arial" w:cs="Arial"/>
                <w:lang w:val="en-US"/>
              </w:rPr>
              <w:t>ed</w:t>
            </w:r>
            <w:r w:rsidR="08B4B70F" w:rsidRPr="00102F68">
              <w:rPr>
                <w:rFonts w:ascii="Arial" w:hAnsi="Arial" w:cs="Arial"/>
                <w:lang w:val="en-US"/>
              </w:rPr>
              <w:t xml:space="preserve"> as part of the report quality marking criteria</w:t>
            </w:r>
            <w:r w:rsidR="6ABAC162" w:rsidRPr="00102F68">
              <w:rPr>
                <w:rFonts w:ascii="Arial" w:hAnsi="Arial" w:cs="Arial"/>
                <w:lang w:val="en-US"/>
              </w:rPr>
              <w:t xml:space="preserve">. </w:t>
            </w:r>
          </w:p>
        </w:tc>
      </w:tr>
      <w:tr w:rsidR="07215B10" w14:paraId="0E6DD276" w14:textId="77777777" w:rsidTr="00974F97">
        <w:trPr>
          <w:trHeight w:val="983"/>
        </w:trPr>
        <w:tc>
          <w:tcPr>
            <w:tcW w:w="1800" w:type="dxa"/>
          </w:tcPr>
          <w:p w14:paraId="773B326E" w14:textId="0E346A81" w:rsidR="683B7760" w:rsidRPr="00102F68" w:rsidRDefault="12F971F6" w:rsidP="4AE3F778">
            <w:pPr>
              <w:rPr>
                <w:rFonts w:ascii="Arial" w:hAnsi="Arial" w:cs="Arial"/>
                <w:b/>
                <w:bCs/>
              </w:rPr>
            </w:pPr>
            <w:r w:rsidRPr="00102F68">
              <w:rPr>
                <w:rFonts w:ascii="Arial" w:hAnsi="Arial" w:cs="Arial"/>
                <w:b/>
                <w:bCs/>
              </w:rPr>
              <w:t xml:space="preserve">Structure of your </w:t>
            </w:r>
            <w:r w:rsidR="00974F97">
              <w:rPr>
                <w:rFonts w:ascii="Arial" w:hAnsi="Arial" w:cs="Arial"/>
                <w:b/>
                <w:bCs/>
              </w:rPr>
              <w:t xml:space="preserve">team </w:t>
            </w:r>
            <w:r w:rsidRPr="00102F68">
              <w:rPr>
                <w:rFonts w:ascii="Arial" w:hAnsi="Arial" w:cs="Arial"/>
                <w:b/>
                <w:bCs/>
              </w:rPr>
              <w:t>r</w:t>
            </w:r>
            <w:r w:rsidR="66991DF5" w:rsidRPr="00102F68">
              <w:rPr>
                <w:rFonts w:ascii="Arial" w:hAnsi="Arial" w:cs="Arial"/>
                <w:b/>
                <w:bCs/>
              </w:rPr>
              <w:t>eport</w:t>
            </w:r>
            <w:r w:rsidRPr="00102F68">
              <w:rPr>
                <w:rFonts w:ascii="Arial" w:hAnsi="Arial" w:cs="Arial"/>
                <w:b/>
                <w:bCs/>
              </w:rPr>
              <w:t>:</w:t>
            </w:r>
          </w:p>
        </w:tc>
        <w:tc>
          <w:tcPr>
            <w:tcW w:w="7290" w:type="dxa"/>
          </w:tcPr>
          <w:p w14:paraId="5F43FA67" w14:textId="3EF9ED85" w:rsidR="07215B10" w:rsidRPr="00102F68" w:rsidRDefault="4A98533E" w:rsidP="32FA0A23">
            <w:pPr>
              <w:ind w:left="360" w:hanging="360"/>
              <w:rPr>
                <w:rFonts w:ascii="Arial" w:hAnsi="Arial" w:cs="Arial"/>
                <w:b/>
                <w:bCs/>
                <w:lang w:val="en-US"/>
              </w:rPr>
            </w:pPr>
            <w:r w:rsidRPr="00102F68">
              <w:rPr>
                <w:rFonts w:ascii="Arial" w:hAnsi="Arial" w:cs="Arial"/>
                <w:b/>
                <w:bCs/>
                <w:lang w:val="en-US"/>
              </w:rPr>
              <w:t>1.     Project Overview</w:t>
            </w:r>
          </w:p>
          <w:p w14:paraId="3C96DD19" w14:textId="057C31A4" w:rsidR="07215B10" w:rsidRPr="00102F68" w:rsidRDefault="0A1D3086" w:rsidP="7CF8AF19">
            <w:pPr>
              <w:rPr>
                <w:rFonts w:ascii="Arial" w:hAnsi="Arial" w:cs="Arial"/>
                <w:lang w:val="en-US"/>
              </w:rPr>
            </w:pPr>
            <w:r w:rsidRPr="00102F68">
              <w:rPr>
                <w:rFonts w:ascii="Arial" w:hAnsi="Arial" w:cs="Arial"/>
                <w:lang w:val="en-US"/>
              </w:rPr>
              <w:t>Describe the project aims and objectives, together with the user high-level requirements.</w:t>
            </w:r>
          </w:p>
          <w:p w14:paraId="22FDC954" w14:textId="42A4AB0F" w:rsidR="32FA0A23" w:rsidRPr="00102F68" w:rsidRDefault="32FA0A23" w:rsidP="32FA0A23">
            <w:pPr>
              <w:rPr>
                <w:rFonts w:ascii="Arial" w:hAnsi="Arial" w:cs="Arial"/>
                <w:lang w:val="en-US"/>
              </w:rPr>
            </w:pPr>
          </w:p>
          <w:p w14:paraId="3C4D31E6" w14:textId="205C15DF" w:rsidR="18B261BB" w:rsidRPr="00102F68" w:rsidRDefault="18B261BB" w:rsidP="32FA0A23">
            <w:pPr>
              <w:ind w:left="360" w:hanging="360"/>
              <w:rPr>
                <w:rFonts w:ascii="Arial" w:hAnsi="Arial" w:cs="Arial"/>
                <w:b/>
                <w:bCs/>
                <w:lang w:val="en-US"/>
              </w:rPr>
            </w:pPr>
            <w:r w:rsidRPr="00102F68">
              <w:rPr>
                <w:rFonts w:ascii="Arial" w:hAnsi="Arial" w:cs="Arial"/>
                <w:b/>
                <w:bCs/>
                <w:lang w:val="en-US"/>
              </w:rPr>
              <w:t>2.     Technical review</w:t>
            </w:r>
          </w:p>
          <w:p w14:paraId="79BDB38F" w14:textId="14943273" w:rsidR="18B261BB" w:rsidRPr="00102F68" w:rsidRDefault="00586BFF" w:rsidP="48E563CD">
            <w:pPr>
              <w:rPr>
                <w:rFonts w:ascii="Arial" w:hAnsi="Arial" w:cs="Arial"/>
                <w:lang w:val="en-US"/>
              </w:rPr>
            </w:pPr>
            <w:r>
              <w:rPr>
                <w:rFonts w:ascii="Arial" w:hAnsi="Arial" w:cs="Arial"/>
                <w:lang w:val="en-US"/>
              </w:rPr>
              <w:t>Define evaluation criteria and then c</w:t>
            </w:r>
            <w:r w:rsidR="3D609D56" w:rsidRPr="00102F68">
              <w:rPr>
                <w:rFonts w:ascii="Arial" w:hAnsi="Arial" w:cs="Arial"/>
                <w:lang w:val="en-US"/>
              </w:rPr>
              <w:t>ompare</w:t>
            </w:r>
            <w:r>
              <w:rPr>
                <w:rFonts w:ascii="Arial" w:hAnsi="Arial" w:cs="Arial"/>
                <w:lang w:val="en-US"/>
              </w:rPr>
              <w:t xml:space="preserve"> and</w:t>
            </w:r>
            <w:r w:rsidR="3D609D56" w:rsidRPr="00102F68">
              <w:rPr>
                <w:rFonts w:ascii="Arial" w:hAnsi="Arial" w:cs="Arial"/>
                <w:lang w:val="en-US"/>
              </w:rPr>
              <w:t xml:space="preserve"> critically e</w:t>
            </w:r>
            <w:r w:rsidR="7AF289BC" w:rsidRPr="00102F68">
              <w:rPr>
                <w:rFonts w:ascii="Arial" w:hAnsi="Arial" w:cs="Arial"/>
                <w:lang w:val="en-US"/>
              </w:rPr>
              <w:t xml:space="preserve">valuate, </w:t>
            </w:r>
            <w:proofErr w:type="gramStart"/>
            <w:r w:rsidR="7AF289BC" w:rsidRPr="00102F68">
              <w:rPr>
                <w:rFonts w:ascii="Arial" w:hAnsi="Arial" w:cs="Arial"/>
                <w:lang w:val="en-US"/>
              </w:rPr>
              <w:t>select</w:t>
            </w:r>
            <w:proofErr w:type="gramEnd"/>
            <w:r w:rsidR="7AF289BC" w:rsidRPr="00102F68">
              <w:rPr>
                <w:rFonts w:ascii="Arial" w:hAnsi="Arial" w:cs="Arial"/>
                <w:lang w:val="en-US"/>
              </w:rPr>
              <w:t xml:space="preserve"> and justify tools and technologies chosen for your project. Support your justification with relevant and credible citations.</w:t>
            </w:r>
            <w:r>
              <w:rPr>
                <w:rFonts w:ascii="Arial" w:hAnsi="Arial" w:cs="Arial"/>
                <w:lang w:val="en-US"/>
              </w:rPr>
              <w:t xml:space="preserve"> Present a summary table.</w:t>
            </w:r>
          </w:p>
          <w:p w14:paraId="3D09D21A" w14:textId="298CBA27" w:rsidR="32FA0A23" w:rsidRPr="00102F68" w:rsidRDefault="32FA0A23" w:rsidP="00586BFF">
            <w:pPr>
              <w:rPr>
                <w:rFonts w:ascii="Arial" w:hAnsi="Arial" w:cs="Arial"/>
                <w:lang w:val="en-US"/>
              </w:rPr>
            </w:pPr>
          </w:p>
          <w:p w14:paraId="023E2CC0" w14:textId="67381313" w:rsidR="07215B10" w:rsidRPr="00102F68" w:rsidRDefault="00586BFF" w:rsidP="32FA0A23">
            <w:pPr>
              <w:ind w:left="360" w:hanging="360"/>
              <w:rPr>
                <w:rFonts w:ascii="Arial" w:hAnsi="Arial" w:cs="Arial"/>
                <w:b/>
                <w:bCs/>
                <w:lang w:val="en-US"/>
              </w:rPr>
            </w:pPr>
            <w:r>
              <w:rPr>
                <w:rFonts w:ascii="Arial" w:hAnsi="Arial" w:cs="Arial"/>
                <w:b/>
                <w:bCs/>
                <w:lang w:val="en-US"/>
              </w:rPr>
              <w:t>3</w:t>
            </w:r>
            <w:r w:rsidR="4A98533E" w:rsidRPr="00102F68">
              <w:rPr>
                <w:rFonts w:ascii="Arial" w:hAnsi="Arial" w:cs="Arial"/>
                <w:b/>
                <w:bCs/>
                <w:lang w:val="en-US"/>
              </w:rPr>
              <w:t>.     Design</w:t>
            </w:r>
          </w:p>
          <w:p w14:paraId="4EDE1F83" w14:textId="08890EE3" w:rsidR="07215B10" w:rsidRPr="00102F68" w:rsidRDefault="0784BF94" w:rsidP="66B82282">
            <w:pPr>
              <w:rPr>
                <w:rFonts w:ascii="Arial" w:hAnsi="Arial" w:cs="Arial"/>
                <w:lang w:val="en-US"/>
              </w:rPr>
            </w:pPr>
            <w:r w:rsidRPr="00102F68">
              <w:rPr>
                <w:rFonts w:ascii="Arial" w:hAnsi="Arial" w:cs="Arial"/>
                <w:lang w:val="en-US"/>
              </w:rPr>
              <w:t>Present creative and practical designs of the system, which</w:t>
            </w:r>
            <w:r w:rsidR="1F4C328D" w:rsidRPr="00102F68">
              <w:rPr>
                <w:rFonts w:ascii="Arial" w:hAnsi="Arial" w:cs="Arial"/>
                <w:lang w:val="en-US"/>
              </w:rPr>
              <w:t xml:space="preserve"> </w:t>
            </w:r>
            <w:r w:rsidRPr="00102F68">
              <w:rPr>
                <w:rFonts w:ascii="Arial" w:hAnsi="Arial" w:cs="Arial"/>
                <w:lang w:val="en-US"/>
              </w:rPr>
              <w:t xml:space="preserve">address the client problem and user needs. </w:t>
            </w:r>
            <w:r w:rsidR="00586BFF" w:rsidRPr="00586BFF">
              <w:rPr>
                <w:rFonts w:ascii="Arial" w:hAnsi="Arial" w:cs="Arial"/>
                <w:lang w:val="en-US"/>
              </w:rPr>
              <w:t xml:space="preserve">Present three different designs, </w:t>
            </w:r>
            <w:proofErr w:type="gramStart"/>
            <w:r w:rsidR="00586BFF" w:rsidRPr="00586BFF">
              <w:rPr>
                <w:rFonts w:ascii="Arial" w:hAnsi="Arial" w:cs="Arial"/>
                <w:lang w:val="en-US"/>
              </w:rPr>
              <w:t>e.g.</w:t>
            </w:r>
            <w:proofErr w:type="gramEnd"/>
            <w:r w:rsidR="00586BFF" w:rsidRPr="00586BFF">
              <w:rPr>
                <w:rFonts w:ascii="Arial" w:hAnsi="Arial" w:cs="Arial"/>
                <w:lang w:val="en-US"/>
              </w:rPr>
              <w:t xml:space="preserve"> architectural design, high fidelity UI/UX, class diagram, Use case, </w:t>
            </w:r>
            <w:proofErr w:type="spellStart"/>
            <w:r w:rsidR="00586BFF" w:rsidRPr="00586BFF">
              <w:rPr>
                <w:rFonts w:ascii="Arial" w:hAnsi="Arial" w:cs="Arial"/>
                <w:lang w:val="en-US"/>
              </w:rPr>
              <w:t>etc</w:t>
            </w:r>
            <w:proofErr w:type="spellEnd"/>
            <w:r w:rsidR="00586BFF" w:rsidRPr="00586BFF">
              <w:rPr>
                <w:rFonts w:ascii="Arial" w:hAnsi="Arial" w:cs="Arial"/>
                <w:lang w:val="en-US"/>
              </w:rPr>
              <w:t>)</w:t>
            </w:r>
          </w:p>
          <w:p w14:paraId="7EA5ACE8" w14:textId="7FB2C581" w:rsidR="66B82282" w:rsidRPr="00102F68" w:rsidRDefault="66B82282" w:rsidP="66B82282">
            <w:pPr>
              <w:rPr>
                <w:lang w:val="en-US"/>
              </w:rPr>
            </w:pPr>
          </w:p>
          <w:p w14:paraId="5A65E170" w14:textId="15578683" w:rsidR="07215B10" w:rsidRPr="00102F68" w:rsidRDefault="006751C2" w:rsidP="66B82282">
            <w:pPr>
              <w:ind w:left="360" w:hanging="360"/>
              <w:rPr>
                <w:rFonts w:ascii="Arial" w:hAnsi="Arial" w:cs="Arial"/>
                <w:b/>
                <w:bCs/>
                <w:lang w:val="en-US"/>
              </w:rPr>
            </w:pPr>
            <w:r>
              <w:rPr>
                <w:rFonts w:ascii="Arial" w:hAnsi="Arial" w:cs="Arial"/>
                <w:b/>
                <w:bCs/>
                <w:lang w:val="en-US"/>
              </w:rPr>
              <w:t>4</w:t>
            </w:r>
            <w:r w:rsidR="0784BF94" w:rsidRPr="00102F68">
              <w:rPr>
                <w:rFonts w:ascii="Arial" w:hAnsi="Arial" w:cs="Arial"/>
                <w:b/>
                <w:bCs/>
                <w:lang w:val="en-US"/>
              </w:rPr>
              <w:t xml:space="preserve">.     </w:t>
            </w:r>
            <w:r w:rsidR="5C74D4AA" w:rsidRPr="00102F68">
              <w:rPr>
                <w:rFonts w:ascii="Arial" w:hAnsi="Arial" w:cs="Arial"/>
                <w:b/>
                <w:bCs/>
                <w:lang w:val="en-US"/>
              </w:rPr>
              <w:t>Development</w:t>
            </w:r>
          </w:p>
          <w:p w14:paraId="5A89FD5F" w14:textId="1FD65475" w:rsidR="07215B10" w:rsidRPr="00102F68" w:rsidRDefault="52F4084D" w:rsidP="66B82282">
            <w:pPr>
              <w:rPr>
                <w:rFonts w:ascii="Arial" w:hAnsi="Arial" w:cs="Arial"/>
                <w:lang w:val="en-US"/>
              </w:rPr>
            </w:pPr>
            <w:r w:rsidRPr="00102F68">
              <w:rPr>
                <w:rFonts w:ascii="Arial" w:hAnsi="Arial" w:cs="Arial"/>
                <w:lang w:val="en-US"/>
              </w:rPr>
              <w:t xml:space="preserve">Developed system should be working, which should be evident through a demonstration included in the report as a link to a no more than an 8-minute video. </w:t>
            </w:r>
          </w:p>
          <w:p w14:paraId="2F273E27" w14:textId="4A57F6CA" w:rsidR="07215B10" w:rsidRPr="00102F68" w:rsidRDefault="52F4084D" w:rsidP="66B82282">
            <w:pPr>
              <w:rPr>
                <w:lang w:val="en-US"/>
              </w:rPr>
            </w:pPr>
            <w:r w:rsidRPr="00102F68">
              <w:rPr>
                <w:rFonts w:ascii="Arial" w:hAnsi="Arial" w:cs="Arial"/>
                <w:lang w:val="en-US"/>
              </w:rPr>
              <w:t>System should address, even exceed</w:t>
            </w:r>
            <w:ins w:id="0" w:author="Grisan, Enrico" w:date="2022-03-10T09:14:00Z">
              <w:r w:rsidR="00D70E77">
                <w:rPr>
                  <w:rFonts w:ascii="Arial" w:hAnsi="Arial" w:cs="Arial"/>
                  <w:lang w:val="en-US"/>
                </w:rPr>
                <w:t>,</w:t>
              </w:r>
            </w:ins>
            <w:r w:rsidRPr="00102F68">
              <w:rPr>
                <w:rFonts w:ascii="Arial" w:hAnsi="Arial" w:cs="Arial"/>
                <w:lang w:val="en-US"/>
              </w:rPr>
              <w:t xml:space="preserve"> client expectations, which </w:t>
            </w:r>
            <w:ins w:id="1" w:author="Grisan, Enrico" w:date="2022-03-10T09:14:00Z">
              <w:r w:rsidR="00D70E77">
                <w:rPr>
                  <w:rFonts w:ascii="Arial" w:hAnsi="Arial" w:cs="Arial"/>
                  <w:lang w:val="en-US"/>
                </w:rPr>
                <w:t xml:space="preserve">should </w:t>
              </w:r>
            </w:ins>
            <w:ins w:id="2" w:author="Grisan, Enrico" w:date="2022-03-10T09:15:00Z">
              <w:r w:rsidR="00D70E77">
                <w:rPr>
                  <w:rFonts w:ascii="Arial" w:hAnsi="Arial" w:cs="Arial"/>
                  <w:lang w:val="en-US"/>
                </w:rPr>
                <w:t>be</w:t>
              </w:r>
            </w:ins>
            <w:ins w:id="3" w:author="Grisan, Enrico" w:date="2022-03-10T09:14:00Z">
              <w:r w:rsidR="00D70E77" w:rsidRPr="00102F68">
                <w:rPr>
                  <w:rFonts w:ascii="Arial" w:hAnsi="Arial" w:cs="Arial"/>
                  <w:lang w:val="en-US"/>
                </w:rPr>
                <w:t xml:space="preserve"> </w:t>
              </w:r>
            </w:ins>
            <w:r w:rsidRPr="00102F68">
              <w:rPr>
                <w:rFonts w:ascii="Arial" w:hAnsi="Arial" w:cs="Arial"/>
                <w:lang w:val="en-US"/>
              </w:rPr>
              <w:t xml:space="preserve">evidenced through client feedback. Git versioning system </w:t>
            </w:r>
            <w:ins w:id="4" w:author="Grisan, Enrico" w:date="2022-03-10T09:15:00Z">
              <w:r w:rsidR="00D70E77">
                <w:rPr>
                  <w:rFonts w:ascii="Arial" w:hAnsi="Arial" w:cs="Arial"/>
                  <w:lang w:val="en-US"/>
                </w:rPr>
                <w:t>need to be</w:t>
              </w:r>
              <w:r w:rsidR="00D70E77" w:rsidRPr="00102F68">
                <w:rPr>
                  <w:rFonts w:ascii="Arial" w:hAnsi="Arial" w:cs="Arial"/>
                  <w:lang w:val="en-US"/>
                </w:rPr>
                <w:t xml:space="preserve"> </w:t>
              </w:r>
            </w:ins>
            <w:r w:rsidRPr="00102F68">
              <w:rPr>
                <w:rFonts w:ascii="Arial" w:hAnsi="Arial" w:cs="Arial"/>
                <w:lang w:val="en-US"/>
              </w:rPr>
              <w:t>effectively</w:t>
            </w:r>
            <w:ins w:id="5" w:author="Grisan, Enrico" w:date="2022-03-10T09:15:00Z">
              <w:r w:rsidR="00D70E77">
                <w:rPr>
                  <w:rFonts w:ascii="Arial" w:hAnsi="Arial" w:cs="Arial"/>
                  <w:lang w:val="en-US"/>
                </w:rPr>
                <w:t xml:space="preserve"> </w:t>
              </w:r>
              <w:r w:rsidR="00D70E77" w:rsidRPr="00102F68">
                <w:rPr>
                  <w:rFonts w:ascii="Arial" w:hAnsi="Arial" w:cs="Arial"/>
                  <w:lang w:val="en-US"/>
                </w:rPr>
                <w:t>used</w:t>
              </w:r>
            </w:ins>
            <w:r w:rsidRPr="00102F68">
              <w:rPr>
                <w:rFonts w:ascii="Arial" w:hAnsi="Arial" w:cs="Arial"/>
                <w:lang w:val="en-US"/>
              </w:rPr>
              <w:t xml:space="preserve">. </w:t>
            </w:r>
          </w:p>
          <w:p w14:paraId="66CC9950" w14:textId="545B184F" w:rsidR="07215B10" w:rsidRPr="00102F68" w:rsidRDefault="07215B10" w:rsidP="32FA0A23">
            <w:pPr>
              <w:ind w:left="360" w:hanging="360"/>
            </w:pPr>
          </w:p>
          <w:p w14:paraId="0E5C3756" w14:textId="1EE6D443" w:rsidR="07215B10" w:rsidRPr="00102F68" w:rsidRDefault="006751C2" w:rsidP="66B82282">
            <w:pPr>
              <w:ind w:left="360" w:hanging="360"/>
              <w:rPr>
                <w:rFonts w:ascii="Arial" w:hAnsi="Arial" w:cs="Arial"/>
                <w:b/>
                <w:bCs/>
                <w:lang w:val="en-US"/>
              </w:rPr>
            </w:pPr>
            <w:r>
              <w:rPr>
                <w:rFonts w:ascii="Arial" w:hAnsi="Arial" w:cs="Arial"/>
                <w:b/>
                <w:bCs/>
                <w:lang w:val="en-US"/>
              </w:rPr>
              <w:t>5</w:t>
            </w:r>
            <w:r w:rsidR="5C74D4AA" w:rsidRPr="00102F68">
              <w:rPr>
                <w:rFonts w:ascii="Arial" w:hAnsi="Arial" w:cs="Arial"/>
                <w:b/>
                <w:bCs/>
                <w:lang w:val="en-US"/>
              </w:rPr>
              <w:t xml:space="preserve">. </w:t>
            </w:r>
            <w:r w:rsidR="72F54BE2" w:rsidRPr="00102F68">
              <w:rPr>
                <w:rFonts w:ascii="Arial" w:hAnsi="Arial" w:cs="Arial"/>
                <w:b/>
                <w:bCs/>
                <w:lang w:val="en-US"/>
              </w:rPr>
              <w:t xml:space="preserve">    </w:t>
            </w:r>
            <w:r w:rsidR="00586BFF">
              <w:rPr>
                <w:rFonts w:ascii="Arial" w:hAnsi="Arial" w:cs="Arial"/>
                <w:b/>
                <w:bCs/>
                <w:lang w:val="en-US"/>
              </w:rPr>
              <w:t xml:space="preserve">Evidence of </w:t>
            </w:r>
            <w:r w:rsidR="0784BF94" w:rsidRPr="00102F68">
              <w:rPr>
                <w:rFonts w:ascii="Arial" w:hAnsi="Arial" w:cs="Arial"/>
                <w:b/>
                <w:bCs/>
                <w:lang w:val="en-US"/>
              </w:rPr>
              <w:t>Product and Sprint backlog</w:t>
            </w:r>
          </w:p>
          <w:p w14:paraId="1DE72AA8" w14:textId="445EE335" w:rsidR="07215B10" w:rsidRPr="00102F68" w:rsidRDefault="4A98533E" w:rsidP="32FA0A23">
            <w:pPr>
              <w:rPr>
                <w:rFonts w:ascii="Arial" w:hAnsi="Arial" w:cs="Arial"/>
                <w:lang w:val="en-US"/>
              </w:rPr>
            </w:pPr>
            <w:r w:rsidRPr="00102F68">
              <w:rPr>
                <w:rFonts w:ascii="Arial" w:hAnsi="Arial" w:cs="Arial"/>
                <w:lang w:val="en-US"/>
              </w:rPr>
              <w:t xml:space="preserve">User stories in the product and sprint backlog should follow </w:t>
            </w:r>
            <w:r w:rsidR="5CBCA96A" w:rsidRPr="00102F68">
              <w:rPr>
                <w:rFonts w:ascii="Arial" w:hAnsi="Arial" w:cs="Arial"/>
                <w:lang w:val="en-US"/>
              </w:rPr>
              <w:t>recognized</w:t>
            </w:r>
            <w:r w:rsidRPr="00102F68">
              <w:rPr>
                <w:rFonts w:ascii="Arial" w:hAnsi="Arial" w:cs="Arial"/>
                <w:lang w:val="en-US"/>
              </w:rPr>
              <w:t xml:space="preserve"> format and should capture all the user needs comprehensively. A record of sprint backlogs should demonstrate good sprint planning.</w:t>
            </w:r>
          </w:p>
          <w:p w14:paraId="47433D2C" w14:textId="710CF167" w:rsidR="32FA0A23" w:rsidRPr="00102F68" w:rsidRDefault="32FA0A23" w:rsidP="32FA0A23">
            <w:pPr>
              <w:ind w:left="360" w:hanging="360"/>
              <w:rPr>
                <w:rFonts w:ascii="Arial" w:hAnsi="Arial" w:cs="Arial"/>
                <w:lang w:val="en-US"/>
              </w:rPr>
            </w:pPr>
          </w:p>
          <w:p w14:paraId="7685317E" w14:textId="2BC48608" w:rsidR="07215B10" w:rsidRPr="00102F68" w:rsidRDefault="006751C2" w:rsidP="1EC56FC9">
            <w:pPr>
              <w:ind w:left="360" w:hanging="360"/>
              <w:rPr>
                <w:rFonts w:ascii="Arial" w:hAnsi="Arial" w:cs="Arial"/>
                <w:b/>
                <w:bCs/>
                <w:lang w:val="en-US"/>
              </w:rPr>
            </w:pPr>
            <w:r>
              <w:rPr>
                <w:rFonts w:ascii="Arial" w:hAnsi="Arial" w:cs="Arial"/>
                <w:b/>
                <w:bCs/>
                <w:lang w:val="en-US"/>
              </w:rPr>
              <w:t>6</w:t>
            </w:r>
            <w:r w:rsidR="0BE086C1" w:rsidRPr="00102F68">
              <w:rPr>
                <w:rFonts w:ascii="Arial" w:hAnsi="Arial" w:cs="Arial"/>
                <w:b/>
                <w:bCs/>
                <w:lang w:val="en-US"/>
              </w:rPr>
              <w:t>.     Retrospective meetings</w:t>
            </w:r>
          </w:p>
          <w:p w14:paraId="3E219072" w14:textId="1D7A50A7" w:rsidR="07215B10" w:rsidRPr="00102F68" w:rsidRDefault="425B7F53" w:rsidP="48E563CD">
            <w:pPr>
              <w:rPr>
                <w:rFonts w:ascii="Arial" w:hAnsi="Arial" w:cs="Arial"/>
                <w:lang w:val="en-US"/>
              </w:rPr>
            </w:pPr>
            <w:r w:rsidRPr="00102F68">
              <w:rPr>
                <w:rFonts w:ascii="Arial" w:hAnsi="Arial" w:cs="Arial"/>
                <w:lang w:val="en-US"/>
              </w:rPr>
              <w:t xml:space="preserve">Provide a record of all retrospective meetings, which demonstrate continuous process </w:t>
            </w:r>
            <w:r w:rsidR="0E8CA996" w:rsidRPr="00102F68">
              <w:rPr>
                <w:rFonts w:ascii="Arial" w:hAnsi="Arial" w:cs="Arial"/>
                <w:lang w:val="en-US"/>
              </w:rPr>
              <w:t xml:space="preserve">and teamwork </w:t>
            </w:r>
            <w:r w:rsidRPr="00102F68">
              <w:rPr>
                <w:rFonts w:ascii="Arial" w:hAnsi="Arial" w:cs="Arial"/>
                <w:lang w:val="en-US"/>
              </w:rPr>
              <w:t>improvement.</w:t>
            </w:r>
          </w:p>
          <w:p w14:paraId="5160B6B0" w14:textId="233C9245" w:rsidR="7CF8AF19" w:rsidRPr="00102F68" w:rsidRDefault="7CF8AF19" w:rsidP="7CF8AF19">
            <w:pPr>
              <w:rPr>
                <w:rFonts w:ascii="Arial" w:hAnsi="Arial" w:cs="Arial"/>
                <w:lang w:val="en-US"/>
              </w:rPr>
            </w:pPr>
          </w:p>
          <w:p w14:paraId="2649E357" w14:textId="7067242A" w:rsidR="6CBE85E6" w:rsidRPr="00102F68" w:rsidRDefault="006751C2" w:rsidP="7CF8AF19">
            <w:pPr>
              <w:rPr>
                <w:rFonts w:ascii="Arial" w:hAnsi="Arial" w:cs="Arial"/>
                <w:b/>
                <w:bCs/>
                <w:lang w:val="en-US"/>
              </w:rPr>
            </w:pPr>
            <w:r>
              <w:rPr>
                <w:rFonts w:ascii="Arial" w:hAnsi="Arial" w:cs="Arial"/>
                <w:b/>
                <w:bCs/>
                <w:lang w:val="en-US"/>
              </w:rPr>
              <w:t>7</w:t>
            </w:r>
            <w:r w:rsidR="42A8E007" w:rsidRPr="00102F68">
              <w:rPr>
                <w:rFonts w:ascii="Arial" w:hAnsi="Arial" w:cs="Arial"/>
                <w:b/>
                <w:bCs/>
                <w:lang w:val="en-US"/>
              </w:rPr>
              <w:t xml:space="preserve">. </w:t>
            </w:r>
            <w:r w:rsidR="00974F97">
              <w:rPr>
                <w:rFonts w:ascii="Arial" w:hAnsi="Arial" w:cs="Arial"/>
                <w:b/>
                <w:bCs/>
                <w:lang w:val="en-US"/>
              </w:rPr>
              <w:t xml:space="preserve">    </w:t>
            </w:r>
            <w:r w:rsidR="76E7EF6A" w:rsidRPr="00102F68">
              <w:rPr>
                <w:rFonts w:ascii="Arial" w:hAnsi="Arial" w:cs="Arial"/>
                <w:b/>
                <w:bCs/>
                <w:lang w:val="en-US"/>
              </w:rPr>
              <w:t xml:space="preserve">Presentation and </w:t>
            </w:r>
            <w:r w:rsidR="42A8E007" w:rsidRPr="00102F68">
              <w:rPr>
                <w:rFonts w:ascii="Arial" w:hAnsi="Arial" w:cs="Arial"/>
                <w:b/>
                <w:bCs/>
                <w:lang w:val="en-US"/>
              </w:rPr>
              <w:t>Product Poster</w:t>
            </w:r>
          </w:p>
          <w:p w14:paraId="0326B6A2" w14:textId="026D12DE" w:rsidR="07215B10" w:rsidRPr="00102F68" w:rsidRDefault="42A8E007" w:rsidP="66B82282">
            <w:pPr>
              <w:rPr>
                <w:rFonts w:ascii="Arial" w:hAnsi="Arial" w:cs="Arial"/>
                <w:lang w:val="en-US"/>
              </w:rPr>
            </w:pPr>
            <w:r w:rsidRPr="00102F68">
              <w:rPr>
                <w:rFonts w:ascii="Arial" w:hAnsi="Arial" w:cs="Arial"/>
                <w:lang w:val="en-US"/>
              </w:rPr>
              <w:t xml:space="preserve">Your report should conclude with a product </w:t>
            </w:r>
            <w:r w:rsidR="51A81D18" w:rsidRPr="00102F68">
              <w:rPr>
                <w:rFonts w:ascii="Arial" w:hAnsi="Arial" w:cs="Arial"/>
                <w:lang w:val="en-US"/>
              </w:rPr>
              <w:t xml:space="preserve">A3 format </w:t>
            </w:r>
            <w:r w:rsidRPr="00102F68">
              <w:rPr>
                <w:rFonts w:ascii="Arial" w:hAnsi="Arial" w:cs="Arial"/>
                <w:lang w:val="en-US"/>
              </w:rPr>
              <w:t>poster illustrating what the client’s problems was and how you solved it</w:t>
            </w:r>
            <w:r w:rsidR="6224A718" w:rsidRPr="00102F68">
              <w:rPr>
                <w:rFonts w:ascii="Arial" w:hAnsi="Arial" w:cs="Arial"/>
                <w:lang w:val="en-US"/>
              </w:rPr>
              <w:t>, outlining the key design and technical features.</w:t>
            </w:r>
            <w:r w:rsidR="3A07F25A" w:rsidRPr="00102F68">
              <w:rPr>
                <w:rFonts w:ascii="Arial" w:hAnsi="Arial" w:cs="Arial"/>
                <w:lang w:val="en-US"/>
              </w:rPr>
              <w:t xml:space="preserve"> You must present </w:t>
            </w:r>
            <w:r w:rsidR="3A07F25A" w:rsidRPr="00102F68">
              <w:rPr>
                <w:rFonts w:ascii="Arial" w:hAnsi="Arial" w:cs="Arial"/>
                <w:lang w:val="en-US"/>
              </w:rPr>
              <w:lastRenderedPageBreak/>
              <w:t>your report in a recorded video demonstration (Max 8 mins long)</w:t>
            </w:r>
            <w:r w:rsidR="409749F6" w:rsidRPr="00102F68">
              <w:rPr>
                <w:rFonts w:ascii="Arial" w:hAnsi="Arial" w:cs="Arial"/>
                <w:lang w:val="en-US"/>
              </w:rPr>
              <w:t xml:space="preserve"> that includes contributions from all team members and clearly </w:t>
            </w:r>
            <w:r w:rsidR="7AFEF32D" w:rsidRPr="00102F68">
              <w:rPr>
                <w:rFonts w:ascii="Arial" w:hAnsi="Arial" w:cs="Arial"/>
                <w:lang w:val="en-US"/>
              </w:rPr>
              <w:t>demonstrates all the key design features and technical functions of your product.</w:t>
            </w:r>
          </w:p>
          <w:p w14:paraId="10104187" w14:textId="6F9E1C01" w:rsidR="07215B10" w:rsidRPr="00102F68" w:rsidRDefault="07215B10" w:rsidP="66B82282">
            <w:pPr>
              <w:rPr>
                <w:lang w:val="en-US"/>
              </w:rPr>
            </w:pPr>
          </w:p>
        </w:tc>
      </w:tr>
      <w:tr w:rsidR="00974F97" w14:paraId="7F2A2C93" w14:textId="77777777" w:rsidTr="00974F97">
        <w:trPr>
          <w:trHeight w:val="983"/>
        </w:trPr>
        <w:tc>
          <w:tcPr>
            <w:tcW w:w="1800" w:type="dxa"/>
          </w:tcPr>
          <w:p w14:paraId="564ED42D" w14:textId="42647703" w:rsidR="00974F97" w:rsidRPr="00102F68" w:rsidRDefault="00974F97" w:rsidP="4AE3F778">
            <w:pPr>
              <w:rPr>
                <w:rFonts w:ascii="Arial" w:hAnsi="Arial" w:cs="Arial"/>
                <w:b/>
                <w:bCs/>
              </w:rPr>
            </w:pPr>
            <w:r>
              <w:rPr>
                <w:rFonts w:ascii="Arial" w:hAnsi="Arial" w:cs="Arial"/>
                <w:b/>
                <w:bCs/>
              </w:rPr>
              <w:lastRenderedPageBreak/>
              <w:t>Structure of your Individual reflection:</w:t>
            </w:r>
          </w:p>
        </w:tc>
        <w:tc>
          <w:tcPr>
            <w:tcW w:w="7290" w:type="dxa"/>
          </w:tcPr>
          <w:p w14:paraId="292EB032" w14:textId="4A3FD9D0" w:rsidR="00974F97" w:rsidRPr="00441ECD" w:rsidRDefault="00441ECD" w:rsidP="00441ECD">
            <w:pPr>
              <w:spacing w:after="200"/>
              <w:rPr>
                <w:rFonts w:ascii="Arial" w:hAnsi="Arial" w:cs="Arial"/>
                <w:lang w:val="en-US"/>
              </w:rPr>
            </w:pPr>
            <w:r>
              <w:rPr>
                <w:rFonts w:ascii="Arial" w:hAnsi="Arial" w:cs="Arial"/>
                <w:lang w:val="en-US"/>
              </w:rPr>
              <w:t xml:space="preserve">As a separate </w:t>
            </w:r>
            <w:r w:rsidR="009C3FAB">
              <w:rPr>
                <w:rFonts w:ascii="Arial" w:hAnsi="Arial" w:cs="Arial"/>
                <w:lang w:val="en-US"/>
              </w:rPr>
              <w:t xml:space="preserve">individual </w:t>
            </w:r>
            <w:r>
              <w:rPr>
                <w:rFonts w:ascii="Arial" w:hAnsi="Arial" w:cs="Arial"/>
                <w:lang w:val="en-US"/>
              </w:rPr>
              <w:t xml:space="preserve">submission on VLE you will be submitting a </w:t>
            </w:r>
            <w:proofErr w:type="gramStart"/>
            <w:r>
              <w:rPr>
                <w:rFonts w:ascii="Arial" w:hAnsi="Arial" w:cs="Arial"/>
                <w:lang w:val="en-US"/>
              </w:rPr>
              <w:t>1,000 word</w:t>
            </w:r>
            <w:proofErr w:type="gramEnd"/>
            <w:r>
              <w:rPr>
                <w:rFonts w:ascii="Arial" w:hAnsi="Arial" w:cs="Arial"/>
                <w:lang w:val="en-US"/>
              </w:rPr>
              <w:t xml:space="preserve"> r</w:t>
            </w:r>
            <w:r w:rsidR="00974F97" w:rsidRPr="00441ECD">
              <w:rPr>
                <w:rFonts w:ascii="Arial" w:hAnsi="Arial" w:cs="Arial"/>
                <w:lang w:val="en-US"/>
              </w:rPr>
              <w:t>eflect</w:t>
            </w:r>
            <w:r>
              <w:rPr>
                <w:rFonts w:ascii="Arial" w:hAnsi="Arial" w:cs="Arial"/>
                <w:lang w:val="en-US"/>
              </w:rPr>
              <w:t>ion</w:t>
            </w:r>
            <w:r w:rsidR="00974F97" w:rsidRPr="00441ECD">
              <w:rPr>
                <w:rFonts w:ascii="Arial" w:hAnsi="Arial" w:cs="Arial"/>
                <w:lang w:val="en-US"/>
              </w:rPr>
              <w:t xml:space="preserve"> on your performance, development and </w:t>
            </w:r>
            <w:r>
              <w:rPr>
                <w:rFonts w:ascii="Arial" w:hAnsi="Arial" w:cs="Arial"/>
                <w:lang w:val="en-US"/>
              </w:rPr>
              <w:t xml:space="preserve">an </w:t>
            </w:r>
            <w:r w:rsidR="00974F97" w:rsidRPr="00441ECD">
              <w:rPr>
                <w:rFonts w:ascii="Arial" w:hAnsi="Arial" w:cs="Arial"/>
                <w:lang w:val="en-US"/>
              </w:rPr>
              <w:t xml:space="preserve">outline and </w:t>
            </w:r>
            <w:r w:rsidRPr="00441ECD">
              <w:rPr>
                <w:rFonts w:ascii="Arial" w:hAnsi="Arial" w:cs="Arial"/>
                <w:lang w:val="en-US"/>
              </w:rPr>
              <w:t>critica</w:t>
            </w:r>
            <w:r>
              <w:rPr>
                <w:rFonts w:ascii="Arial" w:hAnsi="Arial" w:cs="Arial"/>
                <w:lang w:val="en-US"/>
              </w:rPr>
              <w:t>l</w:t>
            </w:r>
            <w:r w:rsidRPr="00441ECD">
              <w:rPr>
                <w:rFonts w:ascii="Arial" w:hAnsi="Arial" w:cs="Arial"/>
                <w:lang w:val="en-US"/>
              </w:rPr>
              <w:t xml:space="preserve"> </w:t>
            </w:r>
            <w:r w:rsidR="00974F97" w:rsidRPr="00441ECD">
              <w:rPr>
                <w:rFonts w:ascii="Arial" w:hAnsi="Arial" w:cs="Arial"/>
                <w:lang w:val="en-US"/>
              </w:rPr>
              <w:t>evaluat</w:t>
            </w:r>
            <w:r>
              <w:rPr>
                <w:rFonts w:ascii="Arial" w:hAnsi="Arial" w:cs="Arial"/>
                <w:lang w:val="en-US"/>
              </w:rPr>
              <w:t>ion of</w:t>
            </w:r>
            <w:r w:rsidR="00974F97" w:rsidRPr="00441ECD">
              <w:rPr>
                <w:rFonts w:ascii="Arial" w:hAnsi="Arial" w:cs="Arial"/>
                <w:lang w:val="en-US"/>
              </w:rPr>
              <w:t xml:space="preserve"> your contribution </w:t>
            </w:r>
            <w:r w:rsidRPr="00441ECD">
              <w:rPr>
                <w:rFonts w:ascii="Arial" w:hAnsi="Arial" w:cs="Arial"/>
                <w:lang w:val="en-US"/>
              </w:rPr>
              <w:t xml:space="preserve">to the team project </w:t>
            </w:r>
            <w:r w:rsidR="00974F97" w:rsidRPr="00441ECD">
              <w:rPr>
                <w:rFonts w:ascii="Arial" w:hAnsi="Arial" w:cs="Arial"/>
                <w:lang w:val="en-US"/>
              </w:rPr>
              <w:t>using evidence.</w:t>
            </w:r>
            <w:r>
              <w:rPr>
                <w:rFonts w:ascii="Arial" w:hAnsi="Arial" w:cs="Arial"/>
                <w:lang w:val="en-US"/>
              </w:rPr>
              <w:t xml:space="preserve"> </w:t>
            </w:r>
            <w:r w:rsidR="005A0B7E">
              <w:rPr>
                <w:rFonts w:ascii="Arial" w:hAnsi="Arial" w:cs="Arial"/>
                <w:lang w:val="en-US"/>
              </w:rPr>
              <w:t>You can break down your evidence by sprints, highlighting your contribution in each sprint.</w:t>
            </w:r>
          </w:p>
        </w:tc>
      </w:tr>
      <w:tr w:rsidR="4AE3F778" w14:paraId="7E581661" w14:textId="77777777" w:rsidTr="66B82282">
        <w:trPr>
          <w:trHeight w:val="1140"/>
        </w:trPr>
        <w:tc>
          <w:tcPr>
            <w:tcW w:w="1800" w:type="dxa"/>
          </w:tcPr>
          <w:p w14:paraId="47D14C6F" w14:textId="6DE1E8D0" w:rsidR="1ABACAAF" w:rsidRPr="00102F68" w:rsidRDefault="32B6C233" w:rsidP="4AE3F778">
            <w:pPr>
              <w:rPr>
                <w:rFonts w:ascii="Arial" w:eastAsia="Arial" w:hAnsi="Arial" w:cs="Arial"/>
                <w:b/>
                <w:bCs/>
              </w:rPr>
            </w:pPr>
            <w:r w:rsidRPr="00102F68">
              <w:rPr>
                <w:rFonts w:ascii="Arial" w:eastAsia="Arial" w:hAnsi="Arial" w:cs="Arial"/>
                <w:b/>
                <w:bCs/>
              </w:rPr>
              <w:t>How are marks awarded:</w:t>
            </w:r>
          </w:p>
        </w:tc>
        <w:tc>
          <w:tcPr>
            <w:tcW w:w="7290" w:type="dxa"/>
          </w:tcPr>
          <w:p w14:paraId="706D447E" w14:textId="0F14E2AE" w:rsidR="1ABACAAF" w:rsidRPr="00102F68" w:rsidRDefault="09F289A0" w:rsidP="32FA0A23">
            <w:pPr>
              <w:rPr>
                <w:rFonts w:ascii="Arial" w:eastAsia="Arial" w:hAnsi="Arial" w:cs="Arial"/>
                <w:lang w:val="en-US"/>
              </w:rPr>
            </w:pPr>
            <w:r w:rsidRPr="00102F68">
              <w:rPr>
                <w:rFonts w:ascii="Arial" w:hAnsi="Arial" w:cs="Arial"/>
                <w:lang w:val="en-US"/>
              </w:rPr>
              <w:t>The team mark will be awarded to each member of the team. However, based on a process of peer evaluation</w:t>
            </w:r>
            <w:r w:rsidR="6A157285" w:rsidRPr="00102F68">
              <w:rPr>
                <w:rFonts w:ascii="Arial" w:hAnsi="Arial" w:cs="Arial"/>
                <w:lang w:val="en-US"/>
              </w:rPr>
              <w:t xml:space="preserve"> (see Resources section at the end of this specification)</w:t>
            </w:r>
            <w:r w:rsidRPr="00102F68">
              <w:rPr>
                <w:rFonts w:ascii="Arial" w:hAnsi="Arial" w:cs="Arial"/>
                <w:lang w:val="en-US"/>
              </w:rPr>
              <w:t>, individual marks may be adjusted to reflect individual contributions (poor or outstanding) to the team project.</w:t>
            </w:r>
          </w:p>
          <w:p w14:paraId="07D0F89F" w14:textId="29B2E6B7" w:rsidR="1ABACAAF" w:rsidRPr="00102F68" w:rsidRDefault="1ABACAAF" w:rsidP="32FA0A23">
            <w:pPr>
              <w:rPr>
                <w:rFonts w:ascii="Arial" w:hAnsi="Arial" w:cs="Arial"/>
                <w:lang w:val="en-US"/>
              </w:rPr>
            </w:pPr>
          </w:p>
        </w:tc>
      </w:tr>
      <w:tr w:rsidR="00B348B0" w:rsidRPr="00EF39F6" w14:paraId="44387B83" w14:textId="77777777" w:rsidTr="66B82282">
        <w:trPr>
          <w:trHeight w:val="1845"/>
        </w:trPr>
        <w:tc>
          <w:tcPr>
            <w:tcW w:w="1800" w:type="dxa"/>
          </w:tcPr>
          <w:p w14:paraId="5F8E4EFB" w14:textId="77777777" w:rsidR="00B348B0" w:rsidRPr="00102F68" w:rsidRDefault="00B348B0" w:rsidP="4AE3F778">
            <w:pPr>
              <w:rPr>
                <w:rFonts w:ascii="Arial" w:hAnsi="Arial" w:cs="Arial"/>
                <w:b/>
                <w:bCs/>
              </w:rPr>
            </w:pPr>
            <w:r w:rsidRPr="00102F68">
              <w:rPr>
                <w:rFonts w:ascii="Arial" w:hAnsi="Arial" w:cs="Arial"/>
                <w:b/>
                <w:bCs/>
              </w:rPr>
              <w:t>Presentation:</w:t>
            </w:r>
          </w:p>
        </w:tc>
        <w:tc>
          <w:tcPr>
            <w:tcW w:w="7290" w:type="dxa"/>
          </w:tcPr>
          <w:p w14:paraId="39F85038" w14:textId="4C82B8C8" w:rsidR="006A5AEA" w:rsidRPr="00102F68" w:rsidRDefault="00F76866" w:rsidP="32FA0A23">
            <w:pPr>
              <w:ind w:left="360" w:hanging="360"/>
              <w:rPr>
                <w:rFonts w:ascii="Arial" w:hAnsi="Arial" w:cs="Arial"/>
                <w:lang w:val="en-US"/>
              </w:rPr>
            </w:pPr>
            <w:r w:rsidRPr="00102F68">
              <w:rPr>
                <w:rFonts w:ascii="Arial" w:hAnsi="Arial" w:cs="Arial"/>
                <w:lang w:val="en-US"/>
              </w:rPr>
              <w:t xml:space="preserve">Work must be </w:t>
            </w:r>
            <w:r w:rsidR="7628DC83" w:rsidRPr="00102F68">
              <w:rPr>
                <w:rFonts w:ascii="Arial" w:hAnsi="Arial" w:cs="Arial"/>
                <w:lang w:val="en-US"/>
              </w:rPr>
              <w:t>referenced,</w:t>
            </w:r>
            <w:r w:rsidR="006A5AEA" w:rsidRPr="00102F68">
              <w:rPr>
                <w:rFonts w:ascii="Arial" w:hAnsi="Arial" w:cs="Arial"/>
                <w:lang w:val="en-US"/>
              </w:rPr>
              <w:t xml:space="preserve"> and a bibliography </w:t>
            </w:r>
            <w:r w:rsidR="51EADBB2" w:rsidRPr="00102F68">
              <w:rPr>
                <w:rFonts w:ascii="Arial" w:hAnsi="Arial" w:cs="Arial"/>
                <w:lang w:val="en-US"/>
              </w:rPr>
              <w:t>provided.</w:t>
            </w:r>
          </w:p>
          <w:p w14:paraId="062A468B" w14:textId="4AACFFB7" w:rsidR="006A5AEA" w:rsidRPr="00102F68" w:rsidRDefault="006A5AEA" w:rsidP="691C968D">
            <w:pPr>
              <w:rPr>
                <w:rFonts w:ascii="Arial" w:hAnsi="Arial" w:cs="Arial"/>
                <w:lang w:val="en-US"/>
              </w:rPr>
            </w:pPr>
            <w:r w:rsidRPr="00102F68">
              <w:rPr>
                <w:rFonts w:ascii="Arial" w:hAnsi="Arial" w:cs="Arial"/>
                <w:lang w:val="en-US"/>
              </w:rPr>
              <w:t>Work must be submitted as a Word document (.doc/docx)</w:t>
            </w:r>
            <w:r w:rsidR="6ED3DA4A" w:rsidRPr="00102F68">
              <w:rPr>
                <w:rFonts w:ascii="Arial" w:hAnsi="Arial" w:cs="Arial"/>
                <w:lang w:val="en-US"/>
              </w:rPr>
              <w:t xml:space="preserve"> or </w:t>
            </w:r>
            <w:r w:rsidR="7C076B51" w:rsidRPr="00102F68">
              <w:rPr>
                <w:rFonts w:ascii="Arial" w:hAnsi="Arial" w:cs="Arial"/>
                <w:lang w:val="en-US"/>
              </w:rPr>
              <w:t>PDF.</w:t>
            </w:r>
          </w:p>
          <w:p w14:paraId="1EE0FFF1" w14:textId="0AAD2C36" w:rsidR="006A5AEA" w:rsidRPr="00102F68" w:rsidRDefault="006A5AEA" w:rsidP="32FA0A23">
            <w:pPr>
              <w:rPr>
                <w:rFonts w:ascii="Arial" w:hAnsi="Arial" w:cs="Arial"/>
                <w:lang w:val="en-US"/>
              </w:rPr>
            </w:pPr>
            <w:r w:rsidRPr="00102F68">
              <w:rPr>
                <w:rFonts w:ascii="Arial" w:hAnsi="Arial" w:cs="Arial"/>
                <w:lang w:val="en-US"/>
              </w:rPr>
              <w:t xml:space="preserve">Course work must be submitted using Arial font size 11 (or larger if you need to), with </w:t>
            </w:r>
            <w:r w:rsidR="4F308829" w:rsidRPr="00102F68">
              <w:rPr>
                <w:rFonts w:ascii="Arial" w:hAnsi="Arial" w:cs="Arial"/>
                <w:lang w:val="en-US"/>
              </w:rPr>
              <w:t>1</w:t>
            </w:r>
            <w:r w:rsidRPr="00102F68">
              <w:rPr>
                <w:rFonts w:ascii="Arial" w:hAnsi="Arial" w:cs="Arial"/>
                <w:lang w:val="en-US"/>
              </w:rPr>
              <w:t xml:space="preserve">.5 line </w:t>
            </w:r>
            <w:r w:rsidR="01AC1DE3" w:rsidRPr="00102F68">
              <w:rPr>
                <w:rFonts w:ascii="Arial" w:hAnsi="Arial" w:cs="Arial"/>
                <w:lang w:val="en-US"/>
              </w:rPr>
              <w:t>spacing.</w:t>
            </w:r>
          </w:p>
          <w:p w14:paraId="38C771EE" w14:textId="64EAB186" w:rsidR="006A5AEA" w:rsidRPr="00102F68" w:rsidRDefault="76F2B641" w:rsidP="32FA0A23">
            <w:pPr>
              <w:rPr>
                <w:rFonts w:ascii="Arial" w:hAnsi="Arial" w:cs="Arial"/>
                <w:lang w:val="en-US"/>
              </w:rPr>
            </w:pPr>
            <w:r w:rsidRPr="00102F68">
              <w:rPr>
                <w:rFonts w:ascii="Arial" w:hAnsi="Arial" w:cs="Arial"/>
                <w:lang w:val="en-US"/>
              </w:rPr>
              <w:t>S</w:t>
            </w:r>
            <w:r w:rsidR="006A5AEA" w:rsidRPr="00102F68">
              <w:rPr>
                <w:rFonts w:ascii="Arial" w:hAnsi="Arial" w:cs="Arial"/>
                <w:lang w:val="en-US"/>
              </w:rPr>
              <w:t>tudent number</w:t>
            </w:r>
            <w:r w:rsidR="0294B004" w:rsidRPr="00102F68">
              <w:rPr>
                <w:rFonts w:ascii="Arial" w:hAnsi="Arial" w:cs="Arial"/>
                <w:lang w:val="en-US"/>
              </w:rPr>
              <w:t xml:space="preserve"> for each team member must be shown</w:t>
            </w:r>
            <w:r w:rsidR="006A5AEA" w:rsidRPr="00102F68">
              <w:rPr>
                <w:rFonts w:ascii="Arial" w:hAnsi="Arial" w:cs="Arial"/>
                <w:lang w:val="en-US"/>
              </w:rPr>
              <w:t xml:space="preserve"> at the front of the coursework. </w:t>
            </w:r>
            <w:r w:rsidR="627D643D" w:rsidRPr="00102F68">
              <w:rPr>
                <w:rFonts w:ascii="Arial" w:hAnsi="Arial" w:cs="Arial"/>
                <w:lang w:val="en-US"/>
              </w:rPr>
              <w:t xml:space="preserve">Do not include your student names in the report. </w:t>
            </w:r>
          </w:p>
          <w:p w14:paraId="7178D962" w14:textId="77777777" w:rsidR="00B348B0" w:rsidRPr="00102F68" w:rsidRDefault="00B348B0" w:rsidP="32FA0A23">
            <w:pPr>
              <w:ind w:left="360" w:hanging="360"/>
              <w:rPr>
                <w:rFonts w:ascii="Arial" w:hAnsi="Arial" w:cs="Arial"/>
              </w:rPr>
            </w:pPr>
          </w:p>
        </w:tc>
      </w:tr>
      <w:tr w:rsidR="00B348B0" w:rsidRPr="00EF39F6" w14:paraId="4622545F" w14:textId="77777777" w:rsidTr="66B82282">
        <w:trPr>
          <w:trHeight w:val="585"/>
        </w:trPr>
        <w:tc>
          <w:tcPr>
            <w:tcW w:w="1800" w:type="dxa"/>
          </w:tcPr>
          <w:p w14:paraId="45E7349E" w14:textId="77777777" w:rsidR="00B348B0" w:rsidRPr="00EF39F6" w:rsidRDefault="00B348B0" w:rsidP="00CB552D">
            <w:pPr>
              <w:rPr>
                <w:rFonts w:ascii="Arial" w:hAnsi="Arial" w:cs="Arial"/>
                <w:b/>
              </w:rPr>
            </w:pPr>
            <w:r>
              <w:rPr>
                <w:rFonts w:ascii="Arial" w:hAnsi="Arial" w:cs="Arial"/>
                <w:b/>
              </w:rPr>
              <w:t>Referencing</w:t>
            </w:r>
            <w:r w:rsidRPr="00EF39F6">
              <w:rPr>
                <w:rFonts w:ascii="Arial" w:hAnsi="Arial" w:cs="Arial"/>
                <w:b/>
              </w:rPr>
              <w:t>:</w:t>
            </w:r>
          </w:p>
        </w:tc>
        <w:tc>
          <w:tcPr>
            <w:tcW w:w="7290" w:type="dxa"/>
          </w:tcPr>
          <w:p w14:paraId="51DA7E0B" w14:textId="281C0C77" w:rsidR="00E3378D" w:rsidRPr="00594E75" w:rsidRDefault="04E8C5E3" w:rsidP="618E141B">
            <w:pPr>
              <w:widowControl w:val="0"/>
              <w:autoSpaceDE w:val="0"/>
              <w:autoSpaceDN w:val="0"/>
              <w:adjustRightInd w:val="0"/>
              <w:spacing w:after="260"/>
              <w:rPr>
                <w:rFonts w:ascii="Arial" w:hAnsi="Arial" w:cs="Arial"/>
                <w:color w:val="000000" w:themeColor="text1"/>
                <w:kern w:val="2"/>
                <w:lang w:val="en-US"/>
              </w:rPr>
            </w:pPr>
            <w:r w:rsidRPr="691C968D">
              <w:rPr>
                <w:rFonts w:ascii="Arial" w:hAnsi="Arial" w:cs="Arial"/>
                <w:color w:val="000000" w:themeColor="text1"/>
                <w:lang w:val="en-US"/>
              </w:rPr>
              <w:t>Harvard Referencing should be used, see your</w:t>
            </w:r>
            <w:r>
              <w:rPr>
                <w:rFonts w:ascii="Arial" w:hAnsi="Arial" w:cs="Arial"/>
                <w:kern w:val="2"/>
                <w:lang w:val="en-US"/>
              </w:rPr>
              <w:t xml:space="preserve"> </w:t>
            </w:r>
            <w:hyperlink r:id="rId11" w:history="1">
              <w:r w:rsidRPr="00E3378D">
                <w:rPr>
                  <w:rStyle w:val="Hyperlink"/>
                  <w:rFonts w:ascii="Arial" w:hAnsi="Arial" w:cs="Arial"/>
                  <w:kern w:val="2"/>
                  <w:lang w:val="en-US"/>
                </w:rPr>
                <w:t>Library Subject Guide</w:t>
              </w:r>
            </w:hyperlink>
            <w:r>
              <w:rPr>
                <w:rFonts w:ascii="Arial" w:hAnsi="Arial" w:cs="Arial"/>
                <w:kern w:val="2"/>
                <w:lang w:val="en-US"/>
              </w:rPr>
              <w:t xml:space="preserve"> </w:t>
            </w:r>
            <w:r w:rsidR="5E925CDF" w:rsidRPr="691C968D">
              <w:rPr>
                <w:rFonts w:ascii="Arial" w:hAnsi="Arial" w:cs="Arial"/>
                <w:color w:val="000000" w:themeColor="text1"/>
                <w:lang w:val="en-US"/>
              </w:rPr>
              <w:t>for</w:t>
            </w:r>
            <w:r w:rsidRPr="691C968D">
              <w:rPr>
                <w:rFonts w:ascii="Arial" w:hAnsi="Arial" w:cs="Arial"/>
                <w:color w:val="000000" w:themeColor="text1"/>
                <w:lang w:val="en-US"/>
              </w:rPr>
              <w:t xml:space="preserve"> guides and tips on referencing.</w:t>
            </w:r>
          </w:p>
        </w:tc>
      </w:tr>
      <w:tr w:rsidR="00B348B0" w:rsidRPr="00EF39F6" w14:paraId="129E901F" w14:textId="77777777" w:rsidTr="66B82282">
        <w:trPr>
          <w:trHeight w:val="4695"/>
        </w:trPr>
        <w:tc>
          <w:tcPr>
            <w:tcW w:w="1800" w:type="dxa"/>
          </w:tcPr>
          <w:p w14:paraId="2E0B9B54" w14:textId="77777777" w:rsidR="00B348B0" w:rsidRPr="00102F68" w:rsidRDefault="00B348B0" w:rsidP="00CB552D">
            <w:pPr>
              <w:rPr>
                <w:rFonts w:ascii="Arial" w:hAnsi="Arial" w:cs="Arial"/>
                <w:b/>
              </w:rPr>
            </w:pPr>
            <w:r w:rsidRPr="00102F68">
              <w:rPr>
                <w:rFonts w:ascii="Arial" w:hAnsi="Arial" w:cs="Arial"/>
                <w:b/>
              </w:rPr>
              <w:t>Regulations:</w:t>
            </w:r>
          </w:p>
        </w:tc>
        <w:tc>
          <w:tcPr>
            <w:tcW w:w="7290" w:type="dxa"/>
          </w:tcPr>
          <w:p w14:paraId="34746C55" w14:textId="77777777" w:rsidR="00590555" w:rsidRDefault="4E085D23" w:rsidP="32FA0A23">
            <w:pPr>
              <w:rPr>
                <w:ins w:id="6" w:author="Grisan, Enrico" w:date="2022-03-10T09:19:00Z"/>
                <w:rFonts w:ascii="Arial" w:hAnsi="Arial" w:cs="Arial"/>
                <w:lang w:val="en-US"/>
              </w:rPr>
            </w:pPr>
            <w:r w:rsidRPr="00102F68">
              <w:rPr>
                <w:rFonts w:ascii="Arial" w:hAnsi="Arial" w:cs="Arial"/>
                <w:lang w:val="en-US"/>
              </w:rPr>
              <w:t xml:space="preserve">Make sure you understand the </w:t>
            </w:r>
            <w:hyperlink r:id="rId12" w:history="1">
              <w:r w:rsidR="6207ECE5" w:rsidRPr="00102F68">
                <w:rPr>
                  <w:rFonts w:ascii="Arial" w:hAnsi="Arial" w:cs="Arial"/>
                  <w:lang w:val="en-US"/>
                </w:rPr>
                <w:t>University Regulations</w:t>
              </w:r>
            </w:hyperlink>
            <w:r w:rsidR="6207ECE5" w:rsidRPr="00102F68">
              <w:rPr>
                <w:rFonts w:ascii="Arial" w:hAnsi="Arial" w:cs="Arial"/>
                <w:lang w:val="en-US"/>
              </w:rPr>
              <w:t xml:space="preserve"> on expected academic practice and academic misconduct. </w:t>
            </w:r>
          </w:p>
          <w:p w14:paraId="657EFBA0" w14:textId="77777777" w:rsidR="00590555" w:rsidRDefault="00590555" w:rsidP="32FA0A23">
            <w:pPr>
              <w:rPr>
                <w:ins w:id="7" w:author="Grisan, Enrico" w:date="2022-03-10T09:19:00Z"/>
                <w:rFonts w:ascii="Arial" w:hAnsi="Arial" w:cs="Arial"/>
                <w:lang w:val="en-US"/>
              </w:rPr>
            </w:pPr>
          </w:p>
          <w:p w14:paraId="6409D3EB" w14:textId="60563012" w:rsidR="00E3378D" w:rsidRPr="00102F68" w:rsidRDefault="6207ECE5" w:rsidP="32FA0A23">
            <w:pPr>
              <w:rPr>
                <w:rFonts w:ascii="Arial" w:hAnsi="Arial" w:cs="Arial"/>
                <w:lang w:val="en-US"/>
              </w:rPr>
            </w:pPr>
            <w:r w:rsidRPr="00102F68">
              <w:rPr>
                <w:rFonts w:ascii="Arial" w:hAnsi="Arial" w:cs="Arial"/>
                <w:lang w:val="en-US"/>
              </w:rPr>
              <w:t>Note in particular:</w:t>
            </w:r>
          </w:p>
          <w:p w14:paraId="743DABA6" w14:textId="77777777" w:rsidR="00590555" w:rsidRDefault="6207ECE5" w:rsidP="32FA0A23">
            <w:pPr>
              <w:rPr>
                <w:ins w:id="8" w:author="Grisan, Enrico" w:date="2022-03-10T09:19:00Z"/>
                <w:rFonts w:ascii="Arial" w:hAnsi="Arial" w:cs="Arial"/>
                <w:lang w:val="en-US"/>
              </w:rPr>
            </w:pPr>
            <w:r w:rsidRPr="00102F68">
              <w:rPr>
                <w:rFonts w:ascii="Arial" w:hAnsi="Arial" w:cs="Arial"/>
                <w:lang w:val="en-US"/>
              </w:rPr>
              <w:t xml:space="preserve">Your work must be your own. </w:t>
            </w:r>
          </w:p>
          <w:p w14:paraId="6813C758" w14:textId="0F9883E4" w:rsidR="00E3378D" w:rsidRDefault="6207ECE5" w:rsidP="32FA0A23">
            <w:pPr>
              <w:rPr>
                <w:ins w:id="9" w:author="Grisan, Enrico" w:date="2022-03-10T09:19:00Z"/>
                <w:rFonts w:ascii="Arial" w:hAnsi="Arial" w:cs="Arial"/>
                <w:lang w:val="en-US"/>
              </w:rPr>
            </w:pPr>
            <w:r w:rsidRPr="00102F68">
              <w:rPr>
                <w:rFonts w:ascii="Arial" w:hAnsi="Arial" w:cs="Arial"/>
                <w:lang w:val="en-US"/>
              </w:rPr>
              <w:t>Markers will be attentive to both the plausibility of the sources provided as well as the consistency and approach to writing of the work. Simply, if you do the research and reading, and then write</w:t>
            </w:r>
            <w:r w:rsidR="00594E75" w:rsidRPr="00102F68">
              <w:rPr>
                <w:rFonts w:ascii="Arial" w:hAnsi="Arial" w:cs="Arial"/>
                <w:lang w:val="en-US"/>
              </w:rPr>
              <w:t xml:space="preserve"> it</w:t>
            </w:r>
            <w:r w:rsidRPr="00102F68">
              <w:rPr>
                <w:rFonts w:ascii="Arial" w:hAnsi="Arial" w:cs="Arial"/>
                <w:lang w:val="en-US"/>
              </w:rPr>
              <w:t xml:space="preserve"> up on your own, giving the reference to sources, you will approach the work in the appropriate way and will cause not give markers reason to question the authenticity of the work.</w:t>
            </w:r>
          </w:p>
          <w:p w14:paraId="69088CE7" w14:textId="77777777" w:rsidR="00590555" w:rsidRPr="00102F68" w:rsidRDefault="00590555" w:rsidP="32FA0A23">
            <w:pPr>
              <w:rPr>
                <w:rFonts w:ascii="Arial" w:hAnsi="Arial" w:cs="Arial"/>
                <w:lang w:val="en-US"/>
              </w:rPr>
            </w:pPr>
          </w:p>
          <w:p w14:paraId="151EA596" w14:textId="23E9ED4F" w:rsidR="00590555" w:rsidRDefault="6207ECE5" w:rsidP="32FA0A23">
            <w:pPr>
              <w:rPr>
                <w:ins w:id="10" w:author="Grisan, Enrico" w:date="2022-03-10T09:20:00Z"/>
                <w:rFonts w:ascii="Arial" w:hAnsi="Arial" w:cs="Arial"/>
                <w:lang w:val="en-US"/>
              </w:rPr>
            </w:pPr>
            <w:r w:rsidRPr="00102F68">
              <w:rPr>
                <w:rFonts w:ascii="Arial" w:hAnsi="Arial" w:cs="Arial"/>
                <w:lang w:val="en-US"/>
              </w:rPr>
              <w:t xml:space="preserve">All quotations must be credited and properly referenced. </w:t>
            </w:r>
          </w:p>
          <w:p w14:paraId="6041C617" w14:textId="7134742D" w:rsidR="00590555" w:rsidRDefault="00590555" w:rsidP="32FA0A23">
            <w:pPr>
              <w:rPr>
                <w:ins w:id="11" w:author="Grisan, Enrico" w:date="2022-03-10T09:19:00Z"/>
                <w:rFonts w:ascii="Arial" w:hAnsi="Arial" w:cs="Arial"/>
                <w:lang w:val="en-US"/>
              </w:rPr>
            </w:pPr>
            <w:ins w:id="12" w:author="Grisan, Enrico" w:date="2022-03-10T09:20:00Z">
              <w:r>
                <w:rPr>
                  <w:rFonts w:ascii="Arial" w:hAnsi="Arial" w:cs="Arial"/>
                  <w:lang w:val="en-US"/>
                </w:rPr>
                <w:t xml:space="preserve">The source of all figures and graphs </w:t>
              </w:r>
            </w:ins>
            <w:ins w:id="13" w:author="Grisan, Enrico" w:date="2022-03-10T09:21:00Z">
              <w:r w:rsidR="00DD5B13">
                <w:rPr>
                  <w:rFonts w:ascii="Arial" w:hAnsi="Arial" w:cs="Arial"/>
                  <w:lang w:val="en-US"/>
                </w:rPr>
                <w:t xml:space="preserve">that you are using in any of the submitted material but </w:t>
              </w:r>
            </w:ins>
            <w:ins w:id="14" w:author="Grisan, Enrico" w:date="2022-03-10T09:20:00Z">
              <w:r>
                <w:rPr>
                  <w:rFonts w:ascii="Arial" w:hAnsi="Arial" w:cs="Arial"/>
                  <w:lang w:val="en-US"/>
                </w:rPr>
                <w:t xml:space="preserve">that are not produced </w:t>
              </w:r>
              <w:r w:rsidR="00DD5B13">
                <w:rPr>
                  <w:rFonts w:ascii="Arial" w:hAnsi="Arial" w:cs="Arial"/>
                  <w:lang w:val="en-US"/>
                </w:rPr>
                <w:t>b</w:t>
              </w:r>
            </w:ins>
            <w:ins w:id="15" w:author="Grisan, Enrico" w:date="2022-03-10T09:21:00Z">
              <w:r w:rsidR="00DD5B13">
                <w:rPr>
                  <w:rFonts w:ascii="Arial" w:hAnsi="Arial" w:cs="Arial"/>
                  <w:lang w:val="en-US"/>
                </w:rPr>
                <w:t xml:space="preserve">y you </w:t>
              </w:r>
              <w:r w:rsidR="00DD5B13" w:rsidRPr="00102F68">
                <w:rPr>
                  <w:rFonts w:ascii="Arial" w:hAnsi="Arial" w:cs="Arial"/>
                  <w:lang w:val="en-US"/>
                </w:rPr>
                <w:t>must be credited and properly referenced</w:t>
              </w:r>
              <w:r w:rsidR="00DD5B13">
                <w:rPr>
                  <w:rFonts w:ascii="Arial" w:hAnsi="Arial" w:cs="Arial"/>
                  <w:lang w:val="en-US"/>
                </w:rPr>
                <w:t xml:space="preserve"> </w:t>
              </w:r>
            </w:ins>
          </w:p>
          <w:p w14:paraId="2888C9FD" w14:textId="77777777" w:rsidR="00590555" w:rsidRDefault="00590555" w:rsidP="32FA0A23">
            <w:pPr>
              <w:rPr>
                <w:ins w:id="16" w:author="Grisan, Enrico" w:date="2022-03-10T09:19:00Z"/>
                <w:rFonts w:ascii="Arial" w:hAnsi="Arial" w:cs="Arial"/>
                <w:lang w:val="en-US"/>
              </w:rPr>
            </w:pPr>
          </w:p>
          <w:p w14:paraId="59D3672A" w14:textId="04B82C51" w:rsidR="00E3378D" w:rsidRPr="00102F68" w:rsidRDefault="6207ECE5" w:rsidP="32FA0A23">
            <w:pPr>
              <w:rPr>
                <w:rFonts w:ascii="Arial" w:hAnsi="Arial" w:cs="Arial"/>
                <w:lang w:val="en-US"/>
              </w:rPr>
            </w:pPr>
            <w:r w:rsidRPr="00102F68">
              <w:rPr>
                <w:rFonts w:ascii="Arial" w:hAnsi="Arial" w:cs="Arial"/>
                <w:lang w:val="en-US"/>
              </w:rPr>
              <w:t>Paraphrasing is still regarded as plagiarism if you fail to acknowledge the source for the ideas being expressed.</w:t>
            </w:r>
          </w:p>
          <w:p w14:paraId="1E299B30" w14:textId="77777777" w:rsidR="00E3378D" w:rsidRPr="00102F68" w:rsidRDefault="00E3378D" w:rsidP="32FA0A23">
            <w:pPr>
              <w:rPr>
                <w:rFonts w:ascii="Arial" w:hAnsi="Arial" w:cs="Arial"/>
                <w:lang w:val="en-US"/>
              </w:rPr>
            </w:pPr>
          </w:p>
          <w:p w14:paraId="0E529EB0" w14:textId="1B6B1E5D" w:rsidR="00B348B0" w:rsidRPr="00102F68" w:rsidRDefault="6207ECE5" w:rsidP="32FA0A23">
            <w:pPr>
              <w:rPr>
                <w:rFonts w:ascii="Arial" w:hAnsi="Arial" w:cs="Arial"/>
                <w:lang w:val="en-US"/>
              </w:rPr>
            </w:pPr>
            <w:r w:rsidRPr="00102F68">
              <w:rPr>
                <w:rFonts w:ascii="Arial" w:hAnsi="Arial" w:cs="Arial"/>
                <w:lang w:val="en-US"/>
              </w:rPr>
              <w:t>TURNITIN</w:t>
            </w:r>
            <w:r w:rsidR="4E085D23" w:rsidRPr="00102F68">
              <w:rPr>
                <w:rFonts w:ascii="Arial" w:hAnsi="Arial" w:cs="Arial"/>
                <w:lang w:val="en-US"/>
              </w:rPr>
              <w:t>:</w:t>
            </w:r>
            <w:r w:rsidRPr="00102F68">
              <w:rPr>
                <w:rFonts w:ascii="Arial" w:hAnsi="Arial" w:cs="Arial"/>
                <w:lang w:val="en-US"/>
              </w:rPr>
              <w:t xml:space="preserve"> When you upload your work to the Moodle site it will be checked by anti-plagiarism software.</w:t>
            </w:r>
          </w:p>
        </w:tc>
      </w:tr>
    </w:tbl>
    <w:p w14:paraId="680BA1FE" w14:textId="6579AF03" w:rsidR="00B348B0" w:rsidRDefault="00B348B0" w:rsidP="00B348B0"/>
    <w:p w14:paraId="362B3DDE" w14:textId="234B3352" w:rsidR="32FA0A23" w:rsidRDefault="32FA0A23">
      <w:r>
        <w:br w:type="page"/>
      </w:r>
    </w:p>
    <w:p w14:paraId="7B77301F" w14:textId="2EF4E632" w:rsidR="00C00C71" w:rsidRDefault="00C00C71" w:rsidP="00C00C71">
      <w:pPr>
        <w:pStyle w:val="Heading2"/>
      </w:pPr>
      <w:r>
        <w:lastRenderedPageBreak/>
        <w:t xml:space="preserve">Learning Outcomes </w:t>
      </w:r>
    </w:p>
    <w:p w14:paraId="4EAD1DB9" w14:textId="25236071" w:rsidR="00C00C71" w:rsidRDefault="00C00C71" w:rsidP="07215B10">
      <w:pPr>
        <w:rPr>
          <w:rFonts w:ascii="Arial" w:hAnsi="Arial" w:cs="Arial"/>
          <w:sz w:val="22"/>
          <w:szCs w:val="22"/>
        </w:rPr>
      </w:pPr>
      <w:r w:rsidRPr="4AE3F778">
        <w:rPr>
          <w:rFonts w:ascii="Arial" w:hAnsi="Arial" w:cs="Arial"/>
          <w:sz w:val="22"/>
          <w:szCs w:val="22"/>
        </w:rPr>
        <w:t>Th</w:t>
      </w:r>
      <w:r w:rsidR="633C893F" w:rsidRPr="4AE3F778">
        <w:rPr>
          <w:rFonts w:ascii="Arial" w:hAnsi="Arial" w:cs="Arial"/>
          <w:sz w:val="22"/>
          <w:szCs w:val="22"/>
        </w:rPr>
        <w:t>is</w:t>
      </w:r>
      <w:r w:rsidR="6DF7C398" w:rsidRPr="4AE3F778">
        <w:rPr>
          <w:rFonts w:ascii="Arial" w:hAnsi="Arial" w:cs="Arial"/>
          <w:sz w:val="22"/>
          <w:szCs w:val="22"/>
        </w:rPr>
        <w:t xml:space="preserve"> assessment</w:t>
      </w:r>
      <w:r w:rsidR="54A3D0FE" w:rsidRPr="4AE3F778">
        <w:rPr>
          <w:rFonts w:ascii="Arial" w:hAnsi="Arial" w:cs="Arial"/>
          <w:sz w:val="22"/>
          <w:szCs w:val="22"/>
        </w:rPr>
        <w:t xml:space="preserve"> (CW</w:t>
      </w:r>
      <w:r w:rsidR="47932BC0" w:rsidRPr="4AE3F778">
        <w:rPr>
          <w:rFonts w:ascii="Arial" w:hAnsi="Arial" w:cs="Arial"/>
          <w:sz w:val="22"/>
          <w:szCs w:val="22"/>
        </w:rPr>
        <w:t>2</w:t>
      </w:r>
      <w:r w:rsidR="54A3D0FE" w:rsidRPr="4AE3F778">
        <w:rPr>
          <w:rFonts w:ascii="Arial" w:hAnsi="Arial" w:cs="Arial"/>
          <w:sz w:val="22"/>
          <w:szCs w:val="22"/>
        </w:rPr>
        <w:t xml:space="preserve"> in the table below</w:t>
      </w:r>
      <w:r w:rsidR="6DF7C398" w:rsidRPr="4AE3F778">
        <w:rPr>
          <w:rFonts w:ascii="Arial" w:hAnsi="Arial" w:cs="Arial"/>
          <w:sz w:val="22"/>
          <w:szCs w:val="22"/>
        </w:rPr>
        <w:t xml:space="preserve">) </w:t>
      </w:r>
      <w:r w:rsidR="4CEDD05A" w:rsidRPr="4AE3F778">
        <w:rPr>
          <w:rFonts w:ascii="Arial" w:eastAsia="Arial" w:hAnsi="Arial" w:cs="Arial"/>
          <w:color w:val="000000" w:themeColor="text1"/>
          <w:sz w:val="22"/>
          <w:szCs w:val="22"/>
        </w:rPr>
        <w:t>will fully or partially</w:t>
      </w:r>
      <w:r w:rsidR="4CEDD05A" w:rsidRPr="4AE3F778">
        <w:rPr>
          <w:rFonts w:ascii="Arial" w:hAnsi="Arial" w:cs="Arial"/>
          <w:sz w:val="22"/>
          <w:szCs w:val="22"/>
        </w:rPr>
        <w:t xml:space="preserve"> </w:t>
      </w:r>
      <w:r w:rsidRPr="4AE3F778">
        <w:rPr>
          <w:rFonts w:ascii="Arial" w:hAnsi="Arial" w:cs="Arial"/>
          <w:sz w:val="22"/>
          <w:szCs w:val="22"/>
        </w:rPr>
        <w:t>assess the following learning outcomes</w:t>
      </w:r>
      <w:r w:rsidR="0051252E" w:rsidRPr="4AE3F778">
        <w:rPr>
          <w:rFonts w:ascii="Arial" w:hAnsi="Arial" w:cs="Arial"/>
          <w:sz w:val="22"/>
          <w:szCs w:val="22"/>
        </w:rPr>
        <w:t xml:space="preserve"> for this module. </w:t>
      </w:r>
    </w:p>
    <w:tbl>
      <w:tblPr>
        <w:tblStyle w:val="TableGrid"/>
        <w:tblW w:w="0" w:type="auto"/>
        <w:tblLayout w:type="fixed"/>
        <w:tblLook w:val="06A0" w:firstRow="1" w:lastRow="0" w:firstColumn="1" w:lastColumn="0" w:noHBand="1" w:noVBand="1"/>
      </w:tblPr>
      <w:tblGrid>
        <w:gridCol w:w="6941"/>
        <w:gridCol w:w="1134"/>
        <w:gridCol w:w="940"/>
      </w:tblGrid>
      <w:tr w:rsidR="005A0B7E" w14:paraId="311570D7" w14:textId="77777777" w:rsidTr="00DB7C92">
        <w:trPr>
          <w:trHeight w:val="330"/>
        </w:trPr>
        <w:tc>
          <w:tcPr>
            <w:tcW w:w="6941" w:type="dxa"/>
            <w:vMerge w:val="restart"/>
          </w:tcPr>
          <w:p w14:paraId="70B0C56A" w14:textId="77777777" w:rsidR="005A0B7E" w:rsidRPr="00630CA3" w:rsidRDefault="005A0B7E" w:rsidP="00DB7C92">
            <w:pPr>
              <w:pStyle w:val="Heading2"/>
              <w:outlineLvl w:val="1"/>
              <w:rPr>
                <w:rFonts w:eastAsia="Arial"/>
              </w:rPr>
            </w:pPr>
            <w:r w:rsidRPr="00630CA3">
              <w:rPr>
                <w:rFonts w:eastAsia="Arial"/>
              </w:rPr>
              <w:t>Learning outcome</w:t>
            </w:r>
          </w:p>
        </w:tc>
        <w:tc>
          <w:tcPr>
            <w:tcW w:w="2074" w:type="dxa"/>
            <w:gridSpan w:val="2"/>
          </w:tcPr>
          <w:p w14:paraId="489256B6" w14:textId="77777777" w:rsidR="005A0B7E" w:rsidRPr="00630CA3" w:rsidRDefault="005A0B7E" w:rsidP="00DB7C92">
            <w:pPr>
              <w:jc w:val="center"/>
              <w:rPr>
                <w:rFonts w:ascii="Arial" w:hAnsi="Arial" w:cs="Arial"/>
              </w:rPr>
            </w:pPr>
            <w:r w:rsidRPr="00630CA3">
              <w:rPr>
                <w:rFonts w:ascii="Arial" w:hAnsi="Arial" w:cs="Arial"/>
              </w:rPr>
              <w:t>Assessed by</w:t>
            </w:r>
          </w:p>
        </w:tc>
      </w:tr>
      <w:tr w:rsidR="005A0B7E" w14:paraId="030797B5" w14:textId="77777777" w:rsidTr="00DB7C92">
        <w:tc>
          <w:tcPr>
            <w:tcW w:w="6941" w:type="dxa"/>
            <w:vMerge/>
          </w:tcPr>
          <w:p w14:paraId="1E96B117" w14:textId="77777777" w:rsidR="005A0B7E" w:rsidRPr="00630CA3" w:rsidRDefault="005A0B7E" w:rsidP="00DB7C92"/>
        </w:tc>
        <w:tc>
          <w:tcPr>
            <w:tcW w:w="1134" w:type="dxa"/>
          </w:tcPr>
          <w:p w14:paraId="16146FB0" w14:textId="77777777" w:rsidR="005A0B7E" w:rsidRPr="00630CA3" w:rsidRDefault="005A0B7E" w:rsidP="00DB7C92">
            <w:pPr>
              <w:jc w:val="center"/>
              <w:rPr>
                <w:rFonts w:ascii="Arial" w:hAnsi="Arial" w:cs="Arial"/>
              </w:rPr>
            </w:pPr>
            <w:r w:rsidRPr="00630CA3">
              <w:rPr>
                <w:rFonts w:ascii="Arial" w:hAnsi="Arial" w:cs="Arial"/>
              </w:rPr>
              <w:t>CW1</w:t>
            </w:r>
          </w:p>
        </w:tc>
        <w:tc>
          <w:tcPr>
            <w:tcW w:w="940" w:type="dxa"/>
          </w:tcPr>
          <w:p w14:paraId="290D6C7C" w14:textId="77777777" w:rsidR="005A0B7E" w:rsidRPr="00630CA3" w:rsidRDefault="005A0B7E" w:rsidP="00DB7C92">
            <w:pPr>
              <w:jc w:val="center"/>
              <w:rPr>
                <w:rFonts w:ascii="Arial" w:hAnsi="Arial" w:cs="Arial"/>
              </w:rPr>
            </w:pPr>
            <w:r w:rsidRPr="00630CA3">
              <w:rPr>
                <w:rFonts w:ascii="Arial" w:hAnsi="Arial" w:cs="Arial"/>
              </w:rPr>
              <w:t>CW2</w:t>
            </w:r>
          </w:p>
        </w:tc>
      </w:tr>
      <w:tr w:rsidR="005A0B7E" w14:paraId="07F66C1A" w14:textId="77777777" w:rsidTr="00DB7C92">
        <w:trPr>
          <w:trHeight w:val="363"/>
        </w:trPr>
        <w:tc>
          <w:tcPr>
            <w:tcW w:w="9015" w:type="dxa"/>
            <w:gridSpan w:val="3"/>
          </w:tcPr>
          <w:p w14:paraId="5553B93E" w14:textId="77777777" w:rsidR="005A0B7E" w:rsidRPr="00630CA3" w:rsidRDefault="005A0B7E" w:rsidP="00DB7C92">
            <w:pPr>
              <w:pStyle w:val="Heading2"/>
              <w:outlineLvl w:val="1"/>
            </w:pPr>
            <w:r w:rsidRPr="00630CA3">
              <w:rPr>
                <w:rFonts w:eastAsia="Arial"/>
              </w:rPr>
              <w:t>A.</w:t>
            </w:r>
            <w:r w:rsidRPr="00630CA3">
              <w:rPr>
                <w:rFonts w:ascii="Times New Roman" w:eastAsia="Times New Roman" w:hAnsi="Times New Roman" w:cs="Times New Roman"/>
              </w:rPr>
              <w:t xml:space="preserve">  </w:t>
            </w:r>
            <w:r w:rsidRPr="00630CA3">
              <w:rPr>
                <w:rFonts w:eastAsia="Arial"/>
              </w:rPr>
              <w:t xml:space="preserve">Knowledge and </w:t>
            </w:r>
            <w:proofErr w:type="gramStart"/>
            <w:r w:rsidRPr="00630CA3">
              <w:rPr>
                <w:rFonts w:eastAsia="Arial"/>
              </w:rPr>
              <w:t>Understanding</w:t>
            </w:r>
            <w:proofErr w:type="gramEnd"/>
          </w:p>
        </w:tc>
      </w:tr>
      <w:tr w:rsidR="005A0B7E" w14:paraId="3E1E2F1F" w14:textId="77777777" w:rsidTr="00DB7C92">
        <w:tc>
          <w:tcPr>
            <w:tcW w:w="6941" w:type="dxa"/>
          </w:tcPr>
          <w:p w14:paraId="139DCD22" w14:textId="77777777" w:rsidR="005A0B7E" w:rsidRPr="00630CA3" w:rsidRDefault="005A0B7E" w:rsidP="005A0B7E">
            <w:pPr>
              <w:pStyle w:val="ListParagraph"/>
              <w:numPr>
                <w:ilvl w:val="0"/>
                <w:numId w:val="23"/>
              </w:numPr>
              <w:rPr>
                <w:rFonts w:asciiTheme="minorHAnsi" w:eastAsiaTheme="minorEastAsia" w:hAnsiTheme="minorHAnsi" w:cstheme="minorBidi"/>
                <w:color w:val="000000" w:themeColor="text1"/>
              </w:rPr>
            </w:pPr>
            <w:r w:rsidRPr="00630CA3">
              <w:rPr>
                <w:rFonts w:cs="Arial"/>
              </w:rPr>
              <w:t xml:space="preserve">Apply the main practices, techniques, </w:t>
            </w:r>
            <w:proofErr w:type="gramStart"/>
            <w:r w:rsidRPr="00630CA3">
              <w:rPr>
                <w:rFonts w:cs="Arial"/>
              </w:rPr>
              <w:t>notations</w:t>
            </w:r>
            <w:proofErr w:type="gramEnd"/>
            <w:r w:rsidRPr="00630CA3">
              <w:rPr>
                <w:rFonts w:cs="Arial"/>
              </w:rPr>
              <w:t xml:space="preserve"> and methodologies used in software engineering.</w:t>
            </w:r>
          </w:p>
        </w:tc>
        <w:tc>
          <w:tcPr>
            <w:tcW w:w="1134" w:type="dxa"/>
          </w:tcPr>
          <w:p w14:paraId="27D340DC" w14:textId="77777777" w:rsidR="005A0B7E" w:rsidRPr="00630CA3" w:rsidRDefault="005A0B7E" w:rsidP="00DB7C92">
            <w:pPr>
              <w:jc w:val="center"/>
              <w:rPr>
                <w:rFonts w:ascii="Arial" w:hAnsi="Arial" w:cs="Arial"/>
              </w:rPr>
            </w:pPr>
            <w:r w:rsidRPr="00630CA3">
              <w:rPr>
                <w:rFonts w:ascii="Arial" w:hAnsi="Arial" w:cs="Arial"/>
              </w:rPr>
              <w:t>Partially</w:t>
            </w:r>
          </w:p>
        </w:tc>
        <w:tc>
          <w:tcPr>
            <w:tcW w:w="940" w:type="dxa"/>
          </w:tcPr>
          <w:p w14:paraId="6E6BF18A" w14:textId="77777777" w:rsidR="005A0B7E" w:rsidRPr="00630CA3" w:rsidRDefault="005A0B7E" w:rsidP="00DB7C92">
            <w:pPr>
              <w:jc w:val="center"/>
              <w:rPr>
                <w:rFonts w:ascii="Arial" w:hAnsi="Arial" w:cs="Arial"/>
              </w:rPr>
            </w:pPr>
            <w:r w:rsidRPr="00630CA3">
              <w:rPr>
                <w:rFonts w:ascii="Arial" w:hAnsi="Arial" w:cs="Arial"/>
              </w:rPr>
              <w:t>Fully</w:t>
            </w:r>
          </w:p>
        </w:tc>
      </w:tr>
      <w:tr w:rsidR="005A0B7E" w14:paraId="29B43539" w14:textId="77777777" w:rsidTr="00DB7C92">
        <w:tc>
          <w:tcPr>
            <w:tcW w:w="9015" w:type="dxa"/>
            <w:gridSpan w:val="3"/>
          </w:tcPr>
          <w:p w14:paraId="270298FF" w14:textId="77777777" w:rsidR="005A0B7E" w:rsidRPr="00630CA3" w:rsidRDefault="005A0B7E" w:rsidP="00DB7C92">
            <w:pPr>
              <w:pStyle w:val="Heading2"/>
              <w:outlineLvl w:val="1"/>
            </w:pPr>
            <w:r w:rsidRPr="00630CA3">
              <w:rPr>
                <w:rFonts w:eastAsia="Arial"/>
              </w:rPr>
              <w:t>B.</w:t>
            </w:r>
            <w:r w:rsidRPr="00630CA3">
              <w:rPr>
                <w:rFonts w:ascii="Times New Roman" w:eastAsia="Times New Roman" w:hAnsi="Times New Roman" w:cs="Times New Roman"/>
              </w:rPr>
              <w:t xml:space="preserve">  </w:t>
            </w:r>
            <w:r w:rsidRPr="00630CA3">
              <w:rPr>
                <w:rFonts w:eastAsia="Arial"/>
              </w:rPr>
              <w:t>Intellectual Skills</w:t>
            </w:r>
          </w:p>
        </w:tc>
      </w:tr>
      <w:tr w:rsidR="005A0B7E" w14:paraId="4D807184" w14:textId="77777777" w:rsidTr="00DB7C92">
        <w:tc>
          <w:tcPr>
            <w:tcW w:w="6941" w:type="dxa"/>
          </w:tcPr>
          <w:p w14:paraId="016A833C" w14:textId="77777777" w:rsidR="005A0B7E" w:rsidRPr="00630CA3" w:rsidRDefault="005A0B7E" w:rsidP="005A0B7E">
            <w:pPr>
              <w:pStyle w:val="ListParagraph"/>
              <w:numPr>
                <w:ilvl w:val="0"/>
                <w:numId w:val="24"/>
              </w:numPr>
              <w:rPr>
                <w:rFonts w:asciiTheme="minorHAnsi" w:eastAsiaTheme="minorEastAsia" w:hAnsiTheme="minorHAnsi" w:cstheme="minorBidi"/>
                <w:color w:val="000000" w:themeColor="text1"/>
              </w:rPr>
            </w:pPr>
            <w:r w:rsidRPr="00630CA3">
              <w:rPr>
                <w:rFonts w:cs="Arial"/>
              </w:rPr>
              <w:t>Critically evaluate and compare software engineering approaches and techniques.</w:t>
            </w:r>
          </w:p>
        </w:tc>
        <w:tc>
          <w:tcPr>
            <w:tcW w:w="1134" w:type="dxa"/>
          </w:tcPr>
          <w:p w14:paraId="6E3938C3" w14:textId="77777777" w:rsidR="005A0B7E" w:rsidRPr="00630CA3" w:rsidRDefault="005A0B7E" w:rsidP="00DB7C92">
            <w:pPr>
              <w:jc w:val="center"/>
            </w:pPr>
            <w:r w:rsidRPr="00630CA3">
              <w:rPr>
                <w:rFonts w:ascii="Arial" w:hAnsi="Arial" w:cs="Arial"/>
              </w:rPr>
              <w:t>Fully</w:t>
            </w:r>
          </w:p>
          <w:p w14:paraId="244371E0" w14:textId="77777777" w:rsidR="005A0B7E" w:rsidRPr="00630CA3" w:rsidRDefault="005A0B7E" w:rsidP="00DB7C92">
            <w:pPr>
              <w:jc w:val="center"/>
              <w:rPr>
                <w:rFonts w:ascii="Arial" w:hAnsi="Arial" w:cs="Arial"/>
              </w:rPr>
            </w:pPr>
          </w:p>
        </w:tc>
        <w:tc>
          <w:tcPr>
            <w:tcW w:w="940" w:type="dxa"/>
          </w:tcPr>
          <w:p w14:paraId="4A746615" w14:textId="77777777" w:rsidR="005A0B7E" w:rsidRPr="00630CA3" w:rsidRDefault="005A0B7E" w:rsidP="00DB7C92">
            <w:pPr>
              <w:jc w:val="center"/>
              <w:rPr>
                <w:rFonts w:ascii="Arial" w:hAnsi="Arial" w:cs="Arial"/>
              </w:rPr>
            </w:pPr>
            <w:r w:rsidRPr="00630CA3">
              <w:rPr>
                <w:rFonts w:ascii="Arial" w:hAnsi="Arial" w:cs="Arial"/>
              </w:rPr>
              <w:t>-</w:t>
            </w:r>
          </w:p>
          <w:p w14:paraId="6E7D06F2" w14:textId="77777777" w:rsidR="005A0B7E" w:rsidRPr="00630CA3" w:rsidRDefault="005A0B7E" w:rsidP="00DB7C92">
            <w:pPr>
              <w:jc w:val="center"/>
              <w:rPr>
                <w:rFonts w:ascii="Arial" w:hAnsi="Arial" w:cs="Arial"/>
              </w:rPr>
            </w:pPr>
          </w:p>
        </w:tc>
      </w:tr>
      <w:tr w:rsidR="005A0B7E" w14:paraId="4C1FDD2C" w14:textId="77777777" w:rsidTr="00DB7C92">
        <w:tc>
          <w:tcPr>
            <w:tcW w:w="9015" w:type="dxa"/>
            <w:gridSpan w:val="3"/>
          </w:tcPr>
          <w:p w14:paraId="538FBBAE" w14:textId="77777777" w:rsidR="005A0B7E" w:rsidRPr="00630CA3" w:rsidRDefault="005A0B7E" w:rsidP="00DB7C92">
            <w:pPr>
              <w:pStyle w:val="Heading2"/>
              <w:outlineLvl w:val="1"/>
            </w:pPr>
            <w:r w:rsidRPr="00630CA3">
              <w:rPr>
                <w:rFonts w:eastAsia="Arial"/>
              </w:rPr>
              <w:t>C.</w:t>
            </w:r>
            <w:r w:rsidRPr="00630CA3">
              <w:rPr>
                <w:rFonts w:ascii="Times New Roman" w:eastAsia="Times New Roman" w:hAnsi="Times New Roman" w:cs="Times New Roman"/>
              </w:rPr>
              <w:t xml:space="preserve">  </w:t>
            </w:r>
            <w:r w:rsidRPr="00630CA3">
              <w:rPr>
                <w:rFonts w:eastAsia="Arial"/>
              </w:rPr>
              <w:t>Practical Skills</w:t>
            </w:r>
          </w:p>
        </w:tc>
      </w:tr>
      <w:tr w:rsidR="005A0B7E" w14:paraId="3B6CCED9" w14:textId="77777777" w:rsidTr="00DB7C92">
        <w:tc>
          <w:tcPr>
            <w:tcW w:w="6941" w:type="dxa"/>
          </w:tcPr>
          <w:p w14:paraId="7D74CE74" w14:textId="77777777" w:rsidR="005A0B7E" w:rsidRPr="00630CA3" w:rsidRDefault="005A0B7E" w:rsidP="005A0B7E">
            <w:pPr>
              <w:pStyle w:val="ListParagraph"/>
              <w:numPr>
                <w:ilvl w:val="0"/>
                <w:numId w:val="25"/>
              </w:numPr>
              <w:rPr>
                <w:rFonts w:asciiTheme="minorHAnsi" w:eastAsiaTheme="minorEastAsia" w:hAnsiTheme="minorHAnsi" w:cstheme="minorBidi"/>
                <w:color w:val="000000" w:themeColor="text1"/>
              </w:rPr>
            </w:pPr>
            <w:r w:rsidRPr="00630CA3">
              <w:rPr>
                <w:rFonts w:cs="Arial"/>
              </w:rPr>
              <w:t>Identify requirements and produce corresponding specifications and development plans for complex software systems.</w:t>
            </w:r>
          </w:p>
        </w:tc>
        <w:tc>
          <w:tcPr>
            <w:tcW w:w="1134" w:type="dxa"/>
          </w:tcPr>
          <w:p w14:paraId="05212072" w14:textId="77777777" w:rsidR="005A0B7E" w:rsidRPr="00630CA3" w:rsidRDefault="005A0B7E" w:rsidP="00DB7C92">
            <w:pPr>
              <w:jc w:val="center"/>
              <w:rPr>
                <w:rFonts w:ascii="Arial" w:hAnsi="Arial" w:cs="Arial"/>
              </w:rPr>
            </w:pPr>
            <w:r w:rsidRPr="00630CA3">
              <w:rPr>
                <w:rFonts w:ascii="Arial" w:hAnsi="Arial" w:cs="Arial"/>
              </w:rPr>
              <w:t>Fully</w:t>
            </w:r>
          </w:p>
        </w:tc>
        <w:tc>
          <w:tcPr>
            <w:tcW w:w="940" w:type="dxa"/>
          </w:tcPr>
          <w:p w14:paraId="62E662E5" w14:textId="77777777" w:rsidR="005A0B7E" w:rsidRPr="00630CA3" w:rsidRDefault="005A0B7E" w:rsidP="00DB7C92">
            <w:pPr>
              <w:jc w:val="center"/>
              <w:rPr>
                <w:rFonts w:ascii="Arial" w:hAnsi="Arial" w:cs="Arial"/>
              </w:rPr>
            </w:pPr>
            <w:r w:rsidRPr="00630CA3">
              <w:rPr>
                <w:rFonts w:ascii="Arial" w:hAnsi="Arial" w:cs="Arial"/>
              </w:rPr>
              <w:t>Fully</w:t>
            </w:r>
          </w:p>
        </w:tc>
      </w:tr>
      <w:tr w:rsidR="005A0B7E" w14:paraId="62B257D5" w14:textId="77777777" w:rsidTr="00DB7C92">
        <w:trPr>
          <w:trHeight w:val="350"/>
        </w:trPr>
        <w:tc>
          <w:tcPr>
            <w:tcW w:w="9015" w:type="dxa"/>
            <w:gridSpan w:val="3"/>
          </w:tcPr>
          <w:p w14:paraId="584824A3" w14:textId="77777777" w:rsidR="005A0B7E" w:rsidRPr="00630CA3" w:rsidRDefault="005A0B7E" w:rsidP="00DB7C92">
            <w:pPr>
              <w:pStyle w:val="Heading2"/>
              <w:outlineLvl w:val="1"/>
            </w:pPr>
            <w:r w:rsidRPr="00630CA3">
              <w:rPr>
                <w:rFonts w:eastAsia="Arial"/>
              </w:rPr>
              <w:t>D.</w:t>
            </w:r>
            <w:r w:rsidRPr="00630CA3">
              <w:rPr>
                <w:rFonts w:ascii="Times New Roman" w:eastAsia="Times New Roman" w:hAnsi="Times New Roman" w:cs="Times New Roman"/>
              </w:rPr>
              <w:t xml:space="preserve">  </w:t>
            </w:r>
            <w:r w:rsidRPr="00630CA3">
              <w:rPr>
                <w:rFonts w:eastAsia="Arial"/>
              </w:rPr>
              <w:t>Transferable Skills</w:t>
            </w:r>
          </w:p>
        </w:tc>
      </w:tr>
      <w:tr w:rsidR="005A0B7E" w14:paraId="1254DA01" w14:textId="77777777" w:rsidTr="00DB7C92">
        <w:tc>
          <w:tcPr>
            <w:tcW w:w="6941" w:type="dxa"/>
          </w:tcPr>
          <w:p w14:paraId="6EE05F51" w14:textId="77777777" w:rsidR="005A0B7E" w:rsidRPr="00630CA3" w:rsidRDefault="005A0B7E" w:rsidP="005A0B7E">
            <w:pPr>
              <w:pStyle w:val="ListParagraph"/>
              <w:numPr>
                <w:ilvl w:val="0"/>
                <w:numId w:val="25"/>
              </w:numPr>
            </w:pPr>
            <w:r w:rsidRPr="00630CA3">
              <w:rPr>
                <w:rFonts w:cs="Arial"/>
              </w:rPr>
              <w:t>Document systems in both technical and non-technical terms.</w:t>
            </w:r>
          </w:p>
        </w:tc>
        <w:tc>
          <w:tcPr>
            <w:tcW w:w="1134" w:type="dxa"/>
          </w:tcPr>
          <w:p w14:paraId="30B59792" w14:textId="77777777" w:rsidR="005A0B7E" w:rsidRPr="00630CA3" w:rsidRDefault="005A0B7E" w:rsidP="00DB7C92">
            <w:pPr>
              <w:jc w:val="center"/>
              <w:rPr>
                <w:rFonts w:ascii="Arial" w:hAnsi="Arial" w:cs="Arial"/>
              </w:rPr>
            </w:pPr>
            <w:r w:rsidRPr="00630CA3">
              <w:rPr>
                <w:rFonts w:ascii="Arial" w:eastAsia="Arial" w:hAnsi="Arial" w:cs="Arial"/>
              </w:rPr>
              <w:t>Fully</w:t>
            </w:r>
            <w:r w:rsidRPr="00630CA3">
              <w:rPr>
                <w:rFonts w:ascii="Arial" w:hAnsi="Arial" w:cs="Arial"/>
              </w:rPr>
              <w:t xml:space="preserve"> </w:t>
            </w:r>
          </w:p>
        </w:tc>
        <w:tc>
          <w:tcPr>
            <w:tcW w:w="940" w:type="dxa"/>
          </w:tcPr>
          <w:p w14:paraId="41847A4E" w14:textId="77777777" w:rsidR="005A0B7E" w:rsidRPr="00630CA3" w:rsidRDefault="005A0B7E" w:rsidP="00DB7C92">
            <w:pPr>
              <w:jc w:val="center"/>
              <w:rPr>
                <w:rFonts w:ascii="Arial" w:eastAsia="Arial" w:hAnsi="Arial" w:cs="Arial"/>
              </w:rPr>
            </w:pPr>
            <w:r w:rsidRPr="00630CA3">
              <w:rPr>
                <w:rFonts w:ascii="Arial" w:eastAsia="Arial" w:hAnsi="Arial" w:cs="Arial"/>
              </w:rPr>
              <w:t>Fully</w:t>
            </w:r>
          </w:p>
        </w:tc>
      </w:tr>
    </w:tbl>
    <w:p w14:paraId="658BB93D" w14:textId="440B99FE" w:rsidR="00C00C71" w:rsidRDefault="00C00C71" w:rsidP="00B348B0"/>
    <w:p w14:paraId="215277F9" w14:textId="77777777" w:rsidR="00B348B0" w:rsidRDefault="00B348B0" w:rsidP="00B348B0">
      <w:pPr>
        <w:rPr>
          <w:rFonts w:ascii="Arial" w:hAnsi="Arial" w:cs="Arial"/>
          <w:sz w:val="22"/>
          <w:szCs w:val="22"/>
        </w:rPr>
      </w:pPr>
    </w:p>
    <w:p w14:paraId="73D1581B" w14:textId="77777777" w:rsidR="00B348B0" w:rsidRDefault="00B348B0" w:rsidP="00B348B0">
      <w:pPr>
        <w:pStyle w:val="Heading2"/>
      </w:pPr>
      <w:r w:rsidRPr="00437615">
        <w:t xml:space="preserve">Assessment Criteria </w:t>
      </w:r>
      <w:r>
        <w:t>and Weighting</w:t>
      </w:r>
    </w:p>
    <w:p w14:paraId="412DFD0B" w14:textId="0F22A3E1" w:rsidR="00B348B0" w:rsidRDefault="00C00C71" w:rsidP="00B348B0">
      <w:pPr>
        <w:rPr>
          <w:rFonts w:ascii="Arial" w:hAnsi="Arial" w:cs="Arial"/>
        </w:rPr>
      </w:pPr>
      <w:r>
        <w:rPr>
          <w:rFonts w:ascii="Arial" w:hAnsi="Arial" w:cs="Arial"/>
        </w:rPr>
        <w:t>LSBU marking criteria h</w:t>
      </w:r>
      <w:r w:rsidR="00B348B0" w:rsidRPr="00594E75">
        <w:rPr>
          <w:rFonts w:ascii="Arial" w:hAnsi="Arial" w:cs="Arial"/>
        </w:rPr>
        <w:t>ave been developed to help tutors give you clear and helpful feedback on your work. They will be applied to your work to help you understand what you have accomplished, how any mark given was arrived at, and how you can improve your work in future.</w:t>
      </w:r>
    </w:p>
    <w:p w14:paraId="3E928EC2" w14:textId="5A18BBC2" w:rsidR="00C00C71" w:rsidRDefault="00C00C71" w:rsidP="00B348B0">
      <w:pPr>
        <w:rPr>
          <w:rFonts w:ascii="Arial" w:hAnsi="Arial" w:cs="Arial"/>
        </w:rPr>
        <w:sectPr w:rsidR="00C00C71" w:rsidSect="00E62088">
          <w:footerReference w:type="default" r:id="rId13"/>
          <w:pgSz w:w="11906" w:h="16838"/>
          <w:pgMar w:top="1440" w:right="1440" w:bottom="1440" w:left="1440" w:header="708" w:footer="708" w:gutter="0"/>
          <w:cols w:space="708"/>
          <w:docGrid w:linePitch="360"/>
        </w:sectPr>
      </w:pPr>
    </w:p>
    <w:tbl>
      <w:tblPr>
        <w:tblW w:w="16177" w:type="dxa"/>
        <w:tblInd w:w="-284" w:type="dxa"/>
        <w:tblLayout w:type="fixed"/>
        <w:tblCellMar>
          <w:top w:w="15" w:type="dxa"/>
          <w:bottom w:w="15" w:type="dxa"/>
        </w:tblCellMar>
        <w:tblLook w:val="04A0" w:firstRow="1" w:lastRow="0" w:firstColumn="1" w:lastColumn="0" w:noHBand="0" w:noVBand="1"/>
      </w:tblPr>
      <w:tblGrid>
        <w:gridCol w:w="1859"/>
        <w:gridCol w:w="723"/>
        <w:gridCol w:w="1404"/>
        <w:gridCol w:w="1275"/>
        <w:gridCol w:w="1276"/>
        <w:gridCol w:w="1275"/>
        <w:gridCol w:w="1134"/>
        <w:gridCol w:w="1134"/>
        <w:gridCol w:w="1277"/>
        <w:gridCol w:w="1134"/>
        <w:gridCol w:w="1009"/>
        <w:gridCol w:w="1175"/>
        <w:gridCol w:w="1474"/>
        <w:gridCol w:w="28"/>
      </w:tblGrid>
      <w:tr w:rsidR="0080216D" w14:paraId="6B1066E4" w14:textId="77777777" w:rsidTr="00442D87">
        <w:trPr>
          <w:trHeight w:val="450"/>
        </w:trPr>
        <w:tc>
          <w:tcPr>
            <w:tcW w:w="16177" w:type="dxa"/>
            <w:gridSpan w:val="14"/>
            <w:tcBorders>
              <w:top w:val="nil"/>
              <w:left w:val="nil"/>
              <w:bottom w:val="nil"/>
              <w:right w:val="nil"/>
            </w:tcBorders>
            <w:shd w:val="clear" w:color="274E13" w:fill="274E13"/>
            <w:noWrap/>
            <w:hideMark/>
          </w:tcPr>
          <w:p w14:paraId="31998F04" w14:textId="77777777" w:rsidR="006751C2" w:rsidRDefault="006751C2">
            <w:pPr>
              <w:jc w:val="center"/>
              <w:rPr>
                <w:rFonts w:ascii="Arial" w:hAnsi="Arial" w:cs="Arial"/>
                <w:b/>
                <w:bCs/>
                <w:color w:val="FFFFFF"/>
                <w:sz w:val="36"/>
                <w:szCs w:val="36"/>
              </w:rPr>
            </w:pPr>
            <w:r>
              <w:rPr>
                <w:rFonts w:ascii="Arial" w:hAnsi="Arial" w:cs="Arial"/>
                <w:b/>
                <w:bCs/>
                <w:color w:val="FFFFFF"/>
                <w:sz w:val="36"/>
                <w:szCs w:val="36"/>
              </w:rPr>
              <w:lastRenderedPageBreak/>
              <w:t>Software Engineering CW2 Marking rubric</w:t>
            </w:r>
          </w:p>
        </w:tc>
      </w:tr>
      <w:tr w:rsidR="0080216D" w14:paraId="3C628C09" w14:textId="77777777" w:rsidTr="00442D87">
        <w:trPr>
          <w:trHeight w:val="300"/>
        </w:trPr>
        <w:tc>
          <w:tcPr>
            <w:tcW w:w="16177" w:type="dxa"/>
            <w:gridSpan w:val="14"/>
            <w:tcBorders>
              <w:top w:val="nil"/>
              <w:left w:val="nil"/>
              <w:bottom w:val="nil"/>
              <w:right w:val="nil"/>
            </w:tcBorders>
            <w:shd w:val="clear" w:color="274E13" w:fill="274E13"/>
            <w:noWrap/>
            <w:hideMark/>
          </w:tcPr>
          <w:p w14:paraId="6F481BE1" w14:textId="77777777" w:rsidR="006751C2" w:rsidRDefault="006751C2">
            <w:pPr>
              <w:jc w:val="center"/>
              <w:rPr>
                <w:rFonts w:ascii="Arial" w:hAnsi="Arial" w:cs="Arial"/>
                <w:b/>
                <w:bCs/>
                <w:color w:val="FFFFFF"/>
              </w:rPr>
            </w:pPr>
            <w:r>
              <w:rPr>
                <w:rFonts w:ascii="Arial" w:hAnsi="Arial" w:cs="Arial"/>
                <w:b/>
                <w:bCs/>
                <w:color w:val="FFFFFF"/>
              </w:rPr>
              <w:t>Team report (80% of CW2)</w:t>
            </w:r>
          </w:p>
        </w:tc>
      </w:tr>
      <w:tr w:rsidR="0080216D" w14:paraId="2504A92F" w14:textId="77777777" w:rsidTr="00442D87">
        <w:trPr>
          <w:gridAfter w:val="1"/>
          <w:wAfter w:w="28" w:type="dxa"/>
          <w:trHeight w:val="255"/>
        </w:trPr>
        <w:tc>
          <w:tcPr>
            <w:tcW w:w="1859" w:type="dxa"/>
            <w:tcBorders>
              <w:top w:val="single" w:sz="4" w:space="0" w:color="000000"/>
              <w:left w:val="single" w:sz="4" w:space="0" w:color="000000"/>
              <w:bottom w:val="single" w:sz="4" w:space="0" w:color="000000"/>
              <w:right w:val="single" w:sz="4" w:space="0" w:color="000000"/>
            </w:tcBorders>
            <w:shd w:val="clear" w:color="274E13" w:fill="274E13"/>
            <w:noWrap/>
            <w:hideMark/>
          </w:tcPr>
          <w:p w14:paraId="2BA31481" w14:textId="77777777" w:rsidR="006751C2" w:rsidRDefault="006751C2">
            <w:pPr>
              <w:jc w:val="center"/>
              <w:rPr>
                <w:rFonts w:ascii="Arial" w:hAnsi="Arial" w:cs="Arial"/>
                <w:b/>
                <w:bCs/>
                <w:color w:val="FFFFFF"/>
              </w:rPr>
            </w:pPr>
          </w:p>
        </w:tc>
        <w:tc>
          <w:tcPr>
            <w:tcW w:w="723"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2A566D89" w14:textId="0A66CC40" w:rsidR="006751C2" w:rsidRDefault="006751C2">
            <w:pPr>
              <w:jc w:val="center"/>
              <w:rPr>
                <w:rFonts w:ascii="Arial" w:hAnsi="Arial" w:cs="Arial"/>
                <w:b/>
                <w:bCs/>
                <w:color w:val="FFFFFF"/>
                <w:sz w:val="16"/>
                <w:szCs w:val="16"/>
              </w:rPr>
            </w:pPr>
            <w:r>
              <w:rPr>
                <w:rFonts w:ascii="Arial" w:hAnsi="Arial" w:cs="Arial"/>
                <w:b/>
                <w:bCs/>
                <w:color w:val="FFFFFF"/>
                <w:sz w:val="16"/>
                <w:szCs w:val="16"/>
              </w:rPr>
              <w:t>weight</w:t>
            </w:r>
          </w:p>
        </w:tc>
        <w:tc>
          <w:tcPr>
            <w:tcW w:w="1404"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50B4DDFC" w14:textId="77777777" w:rsidR="006751C2" w:rsidRDefault="006751C2">
            <w:pPr>
              <w:rPr>
                <w:rFonts w:ascii="Arial" w:hAnsi="Arial" w:cs="Arial"/>
                <w:b/>
                <w:bCs/>
                <w:color w:val="FFFFFF"/>
                <w:sz w:val="16"/>
                <w:szCs w:val="16"/>
              </w:rPr>
            </w:pPr>
            <w:r>
              <w:rPr>
                <w:rFonts w:ascii="Arial" w:hAnsi="Arial" w:cs="Arial"/>
                <w:b/>
                <w:bCs/>
                <w:color w:val="FFFFFF"/>
                <w:sz w:val="16"/>
                <w:szCs w:val="16"/>
              </w:rPr>
              <w:t>Beyond expectations</w:t>
            </w:r>
          </w:p>
        </w:tc>
        <w:tc>
          <w:tcPr>
            <w:tcW w:w="1275"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45B4F5BF" w14:textId="77777777" w:rsidR="006751C2" w:rsidRDefault="006751C2">
            <w:pPr>
              <w:rPr>
                <w:rFonts w:ascii="Arial" w:hAnsi="Arial" w:cs="Arial"/>
                <w:b/>
                <w:bCs/>
                <w:color w:val="FFFFFF"/>
                <w:sz w:val="16"/>
                <w:szCs w:val="16"/>
              </w:rPr>
            </w:pPr>
            <w:r>
              <w:rPr>
                <w:rFonts w:ascii="Arial" w:hAnsi="Arial" w:cs="Arial"/>
                <w:b/>
                <w:bCs/>
                <w:color w:val="FFFFFF"/>
                <w:sz w:val="16"/>
                <w:szCs w:val="16"/>
              </w:rPr>
              <w:t>Exceptional</w:t>
            </w:r>
          </w:p>
        </w:tc>
        <w:tc>
          <w:tcPr>
            <w:tcW w:w="1276"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4A447B20" w14:textId="77777777" w:rsidR="006751C2" w:rsidRDefault="006751C2">
            <w:pPr>
              <w:rPr>
                <w:rFonts w:ascii="Arial" w:hAnsi="Arial" w:cs="Arial"/>
                <w:b/>
                <w:bCs/>
                <w:color w:val="FFFFFF"/>
                <w:sz w:val="16"/>
                <w:szCs w:val="16"/>
              </w:rPr>
            </w:pPr>
            <w:r>
              <w:rPr>
                <w:rFonts w:ascii="Arial" w:hAnsi="Arial" w:cs="Arial"/>
                <w:b/>
                <w:bCs/>
                <w:color w:val="FFFFFF"/>
                <w:sz w:val="16"/>
                <w:szCs w:val="16"/>
              </w:rPr>
              <w:t>Excellent</w:t>
            </w:r>
          </w:p>
        </w:tc>
        <w:tc>
          <w:tcPr>
            <w:tcW w:w="1275"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40345331" w14:textId="77777777" w:rsidR="006751C2" w:rsidRDefault="006751C2">
            <w:pPr>
              <w:rPr>
                <w:rFonts w:ascii="Arial" w:hAnsi="Arial" w:cs="Arial"/>
                <w:b/>
                <w:bCs/>
                <w:color w:val="FFFFFF"/>
                <w:sz w:val="16"/>
                <w:szCs w:val="16"/>
              </w:rPr>
            </w:pPr>
            <w:r>
              <w:rPr>
                <w:rFonts w:ascii="Arial" w:hAnsi="Arial" w:cs="Arial"/>
                <w:b/>
                <w:bCs/>
                <w:color w:val="FFFFFF"/>
                <w:sz w:val="16"/>
                <w:szCs w:val="16"/>
              </w:rPr>
              <w:t>Very good</w:t>
            </w:r>
          </w:p>
        </w:tc>
        <w:tc>
          <w:tcPr>
            <w:tcW w:w="1134"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32684D1A" w14:textId="77777777" w:rsidR="006751C2" w:rsidRDefault="006751C2">
            <w:pPr>
              <w:rPr>
                <w:rFonts w:ascii="Arial" w:hAnsi="Arial" w:cs="Arial"/>
                <w:b/>
                <w:bCs/>
                <w:color w:val="FFFFFF"/>
                <w:sz w:val="16"/>
                <w:szCs w:val="16"/>
              </w:rPr>
            </w:pPr>
            <w:r>
              <w:rPr>
                <w:rFonts w:ascii="Arial" w:hAnsi="Arial" w:cs="Arial"/>
                <w:b/>
                <w:bCs/>
                <w:color w:val="FFFFFF"/>
                <w:sz w:val="16"/>
                <w:szCs w:val="16"/>
              </w:rPr>
              <w:t>Good</w:t>
            </w:r>
          </w:p>
        </w:tc>
        <w:tc>
          <w:tcPr>
            <w:tcW w:w="1134"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6662B12A" w14:textId="77777777" w:rsidR="006751C2" w:rsidRDefault="006751C2">
            <w:pPr>
              <w:rPr>
                <w:rFonts w:ascii="Arial" w:hAnsi="Arial" w:cs="Arial"/>
                <w:b/>
                <w:bCs/>
                <w:color w:val="FFFFFF"/>
                <w:sz w:val="16"/>
                <w:szCs w:val="16"/>
              </w:rPr>
            </w:pPr>
            <w:r>
              <w:rPr>
                <w:rFonts w:ascii="Arial" w:hAnsi="Arial" w:cs="Arial"/>
                <w:b/>
                <w:bCs/>
                <w:color w:val="FFFFFF"/>
                <w:sz w:val="16"/>
                <w:szCs w:val="16"/>
              </w:rPr>
              <w:t>Average</w:t>
            </w:r>
          </w:p>
        </w:tc>
        <w:tc>
          <w:tcPr>
            <w:tcW w:w="1277"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73338679" w14:textId="77777777" w:rsidR="006751C2" w:rsidRDefault="006751C2">
            <w:pPr>
              <w:rPr>
                <w:rFonts w:ascii="Arial" w:hAnsi="Arial" w:cs="Arial"/>
                <w:b/>
                <w:bCs/>
                <w:color w:val="FFFFFF"/>
                <w:sz w:val="16"/>
                <w:szCs w:val="16"/>
              </w:rPr>
            </w:pPr>
            <w:r>
              <w:rPr>
                <w:rFonts w:ascii="Arial" w:hAnsi="Arial" w:cs="Arial"/>
                <w:b/>
                <w:bCs/>
                <w:color w:val="FFFFFF"/>
                <w:sz w:val="16"/>
                <w:szCs w:val="16"/>
              </w:rPr>
              <w:t>Basic pass</w:t>
            </w:r>
          </w:p>
        </w:tc>
        <w:tc>
          <w:tcPr>
            <w:tcW w:w="1134"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1ABAD794" w14:textId="77777777" w:rsidR="006751C2" w:rsidRDefault="006751C2">
            <w:pPr>
              <w:rPr>
                <w:rFonts w:ascii="Arial" w:hAnsi="Arial" w:cs="Arial"/>
                <w:b/>
                <w:bCs/>
                <w:color w:val="FFFFFF"/>
                <w:sz w:val="16"/>
                <w:szCs w:val="16"/>
              </w:rPr>
            </w:pPr>
            <w:r>
              <w:rPr>
                <w:rFonts w:ascii="Arial" w:hAnsi="Arial" w:cs="Arial"/>
                <w:b/>
                <w:bCs/>
                <w:color w:val="FFFFFF"/>
                <w:sz w:val="16"/>
                <w:szCs w:val="16"/>
              </w:rPr>
              <w:t>Limited</w:t>
            </w:r>
          </w:p>
        </w:tc>
        <w:tc>
          <w:tcPr>
            <w:tcW w:w="1009"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0CED19EB" w14:textId="77777777" w:rsidR="006751C2" w:rsidRDefault="006751C2">
            <w:pPr>
              <w:rPr>
                <w:rFonts w:ascii="Arial" w:hAnsi="Arial" w:cs="Arial"/>
                <w:b/>
                <w:bCs/>
                <w:color w:val="FFFFFF"/>
                <w:sz w:val="16"/>
                <w:szCs w:val="16"/>
              </w:rPr>
            </w:pPr>
            <w:r>
              <w:rPr>
                <w:rFonts w:ascii="Arial" w:hAnsi="Arial" w:cs="Arial"/>
                <w:b/>
                <w:bCs/>
                <w:color w:val="FFFFFF"/>
                <w:sz w:val="16"/>
                <w:szCs w:val="16"/>
              </w:rPr>
              <w:t>Very limited</w:t>
            </w:r>
          </w:p>
        </w:tc>
        <w:tc>
          <w:tcPr>
            <w:tcW w:w="1175"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7F07F4FB" w14:textId="77777777" w:rsidR="006751C2" w:rsidRDefault="006751C2">
            <w:pPr>
              <w:rPr>
                <w:rFonts w:ascii="Arial" w:hAnsi="Arial" w:cs="Arial"/>
                <w:b/>
                <w:bCs/>
                <w:color w:val="FFFFFF"/>
                <w:sz w:val="16"/>
                <w:szCs w:val="16"/>
              </w:rPr>
            </w:pPr>
            <w:r>
              <w:rPr>
                <w:rFonts w:ascii="Arial" w:hAnsi="Arial" w:cs="Arial"/>
                <w:b/>
                <w:bCs/>
                <w:color w:val="FFFFFF"/>
                <w:sz w:val="16"/>
                <w:szCs w:val="16"/>
              </w:rPr>
              <w:t>Very limited with major issues</w:t>
            </w:r>
          </w:p>
        </w:tc>
        <w:tc>
          <w:tcPr>
            <w:tcW w:w="1474"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6F4E2C41" w14:textId="77777777" w:rsidR="006751C2" w:rsidRDefault="006751C2">
            <w:pPr>
              <w:rPr>
                <w:rFonts w:ascii="Arial" w:hAnsi="Arial" w:cs="Arial"/>
                <w:b/>
                <w:bCs/>
                <w:color w:val="FFFFFF"/>
                <w:sz w:val="16"/>
                <w:szCs w:val="16"/>
              </w:rPr>
            </w:pPr>
            <w:r>
              <w:rPr>
                <w:rFonts w:ascii="Arial" w:hAnsi="Arial" w:cs="Arial"/>
                <w:b/>
                <w:bCs/>
                <w:color w:val="FFFFFF"/>
                <w:sz w:val="16"/>
                <w:szCs w:val="16"/>
              </w:rPr>
              <w:t>No evidence</w:t>
            </w:r>
          </w:p>
        </w:tc>
      </w:tr>
      <w:tr w:rsidR="0080216D" w14:paraId="10AECBEA" w14:textId="77777777" w:rsidTr="00442D87">
        <w:trPr>
          <w:gridAfter w:val="1"/>
          <w:wAfter w:w="28" w:type="dxa"/>
          <w:trHeight w:val="930"/>
        </w:trPr>
        <w:tc>
          <w:tcPr>
            <w:tcW w:w="1859" w:type="dxa"/>
            <w:tcBorders>
              <w:top w:val="single" w:sz="4" w:space="0" w:color="000000"/>
              <w:left w:val="single" w:sz="4" w:space="0" w:color="000000"/>
              <w:bottom w:val="single" w:sz="4" w:space="0" w:color="000000"/>
              <w:right w:val="single" w:sz="4" w:space="0" w:color="000000"/>
            </w:tcBorders>
            <w:shd w:val="clear" w:color="274E13" w:fill="274E13"/>
            <w:vAlign w:val="bottom"/>
            <w:hideMark/>
          </w:tcPr>
          <w:p w14:paraId="3EDB3562" w14:textId="77777777" w:rsidR="006751C2" w:rsidRPr="0080216D" w:rsidRDefault="006751C2">
            <w:pPr>
              <w:rPr>
                <w:rFonts w:ascii="Arial" w:hAnsi="Arial" w:cs="Arial"/>
                <w:b/>
                <w:bCs/>
                <w:color w:val="FFFFFF"/>
                <w:sz w:val="15"/>
                <w:szCs w:val="15"/>
              </w:rPr>
            </w:pPr>
            <w:r w:rsidRPr="0080216D">
              <w:rPr>
                <w:rFonts w:ascii="Arial" w:hAnsi="Arial" w:cs="Arial"/>
                <w:b/>
                <w:bCs/>
                <w:color w:val="FFFFFF"/>
                <w:sz w:val="15"/>
                <w:szCs w:val="15"/>
              </w:rPr>
              <w:t>Project overview and requirements</w:t>
            </w:r>
          </w:p>
        </w:tc>
        <w:tc>
          <w:tcPr>
            <w:tcW w:w="723" w:type="dxa"/>
            <w:tcBorders>
              <w:top w:val="single" w:sz="4" w:space="0" w:color="000000"/>
              <w:left w:val="single" w:sz="4" w:space="0" w:color="000000"/>
              <w:bottom w:val="single" w:sz="4" w:space="0" w:color="000000"/>
              <w:right w:val="single" w:sz="4" w:space="0" w:color="000000"/>
            </w:tcBorders>
            <w:hideMark/>
          </w:tcPr>
          <w:p w14:paraId="7A9BCB1D" w14:textId="77777777" w:rsidR="006751C2" w:rsidRDefault="006751C2">
            <w:pPr>
              <w:jc w:val="right"/>
              <w:rPr>
                <w:rFonts w:ascii="Arial" w:hAnsi="Arial" w:cs="Arial"/>
                <w:sz w:val="12"/>
                <w:szCs w:val="12"/>
              </w:rPr>
            </w:pPr>
            <w:r>
              <w:rPr>
                <w:rFonts w:ascii="Arial" w:hAnsi="Arial" w:cs="Arial"/>
                <w:sz w:val="12"/>
                <w:szCs w:val="12"/>
              </w:rPr>
              <w:t>10%</w:t>
            </w:r>
          </w:p>
        </w:tc>
        <w:tc>
          <w:tcPr>
            <w:tcW w:w="1404" w:type="dxa"/>
            <w:tcBorders>
              <w:top w:val="single" w:sz="4" w:space="0" w:color="000000"/>
              <w:left w:val="single" w:sz="4" w:space="0" w:color="000000"/>
              <w:bottom w:val="single" w:sz="4" w:space="0" w:color="000000"/>
              <w:right w:val="single" w:sz="4" w:space="0" w:color="000000"/>
            </w:tcBorders>
            <w:hideMark/>
          </w:tcPr>
          <w:p w14:paraId="45CC018F" w14:textId="77777777" w:rsidR="006751C2" w:rsidRDefault="006751C2">
            <w:pPr>
              <w:rPr>
                <w:rFonts w:ascii="Arial" w:hAnsi="Arial" w:cs="Arial"/>
                <w:sz w:val="12"/>
                <w:szCs w:val="12"/>
              </w:rPr>
            </w:pPr>
            <w:r>
              <w:rPr>
                <w:rFonts w:ascii="Arial" w:hAnsi="Arial" w:cs="Arial"/>
                <w:sz w:val="12"/>
                <w:szCs w:val="12"/>
              </w:rPr>
              <w:t xml:space="preserve">Description of the project problem, aims and requirements go beyond expectations. </w:t>
            </w:r>
            <w:r>
              <w:rPr>
                <w:rFonts w:ascii="Arial" w:hAnsi="Arial" w:cs="Arial"/>
                <w:sz w:val="12"/>
                <w:szCs w:val="12"/>
              </w:rPr>
              <w:br/>
              <w:t>10 points</w:t>
            </w:r>
          </w:p>
        </w:tc>
        <w:tc>
          <w:tcPr>
            <w:tcW w:w="1275" w:type="dxa"/>
            <w:tcBorders>
              <w:top w:val="single" w:sz="4" w:space="0" w:color="000000"/>
              <w:left w:val="single" w:sz="4" w:space="0" w:color="000000"/>
              <w:bottom w:val="single" w:sz="4" w:space="0" w:color="000000"/>
              <w:right w:val="single" w:sz="4" w:space="0" w:color="000000"/>
            </w:tcBorders>
            <w:hideMark/>
          </w:tcPr>
          <w:p w14:paraId="3E64A5B0" w14:textId="77777777" w:rsidR="006751C2" w:rsidRDefault="006751C2">
            <w:pPr>
              <w:rPr>
                <w:rFonts w:ascii="Arial" w:hAnsi="Arial" w:cs="Arial"/>
                <w:sz w:val="12"/>
                <w:szCs w:val="12"/>
              </w:rPr>
            </w:pPr>
            <w:r>
              <w:rPr>
                <w:rFonts w:ascii="Arial" w:hAnsi="Arial" w:cs="Arial"/>
                <w:sz w:val="12"/>
                <w:szCs w:val="12"/>
              </w:rPr>
              <w:t xml:space="preserve">Exceptionally well-defined description, problem, aims and requirements of the project. </w:t>
            </w:r>
            <w:r>
              <w:rPr>
                <w:rFonts w:ascii="Arial" w:hAnsi="Arial" w:cs="Arial"/>
                <w:sz w:val="12"/>
                <w:szCs w:val="12"/>
              </w:rPr>
              <w:br/>
              <w:t>9 points</w:t>
            </w:r>
          </w:p>
        </w:tc>
        <w:tc>
          <w:tcPr>
            <w:tcW w:w="1276" w:type="dxa"/>
            <w:tcBorders>
              <w:top w:val="single" w:sz="4" w:space="0" w:color="000000"/>
              <w:left w:val="single" w:sz="4" w:space="0" w:color="000000"/>
              <w:bottom w:val="single" w:sz="4" w:space="0" w:color="000000"/>
              <w:right w:val="single" w:sz="4" w:space="0" w:color="000000"/>
            </w:tcBorders>
            <w:hideMark/>
          </w:tcPr>
          <w:p w14:paraId="36352981" w14:textId="77777777" w:rsidR="006751C2" w:rsidRDefault="006751C2">
            <w:pPr>
              <w:rPr>
                <w:rFonts w:ascii="Arial" w:hAnsi="Arial" w:cs="Arial"/>
                <w:sz w:val="12"/>
                <w:szCs w:val="12"/>
              </w:rPr>
            </w:pPr>
            <w:r>
              <w:rPr>
                <w:rFonts w:ascii="Arial" w:hAnsi="Arial" w:cs="Arial"/>
                <w:sz w:val="12"/>
                <w:szCs w:val="12"/>
              </w:rPr>
              <w:t xml:space="preserve">Excellent, well-defined description, problem, aims and requirements of the project. </w:t>
            </w:r>
            <w:r>
              <w:rPr>
                <w:rFonts w:ascii="Arial" w:hAnsi="Arial" w:cs="Arial"/>
                <w:sz w:val="12"/>
                <w:szCs w:val="12"/>
              </w:rPr>
              <w:br/>
              <w:t>8 points</w:t>
            </w:r>
          </w:p>
        </w:tc>
        <w:tc>
          <w:tcPr>
            <w:tcW w:w="1275" w:type="dxa"/>
            <w:tcBorders>
              <w:top w:val="single" w:sz="4" w:space="0" w:color="000000"/>
              <w:left w:val="single" w:sz="4" w:space="0" w:color="000000"/>
              <w:bottom w:val="single" w:sz="4" w:space="0" w:color="000000"/>
              <w:right w:val="single" w:sz="4" w:space="0" w:color="000000"/>
            </w:tcBorders>
            <w:hideMark/>
          </w:tcPr>
          <w:p w14:paraId="3086082A" w14:textId="77777777" w:rsidR="006751C2" w:rsidRDefault="006751C2">
            <w:pPr>
              <w:rPr>
                <w:rFonts w:ascii="Arial" w:hAnsi="Arial" w:cs="Arial"/>
                <w:sz w:val="12"/>
                <w:szCs w:val="12"/>
              </w:rPr>
            </w:pPr>
            <w:r>
              <w:rPr>
                <w:rFonts w:ascii="Arial" w:hAnsi="Arial" w:cs="Arial"/>
                <w:sz w:val="12"/>
                <w:szCs w:val="12"/>
              </w:rPr>
              <w:t>Very good description, problem, aims and requirements of the project.</w:t>
            </w:r>
            <w:r>
              <w:rPr>
                <w:rFonts w:ascii="Arial" w:hAnsi="Arial" w:cs="Arial"/>
                <w:sz w:val="12"/>
                <w:szCs w:val="12"/>
              </w:rPr>
              <w:br/>
              <w:t>7 points</w:t>
            </w:r>
          </w:p>
        </w:tc>
        <w:tc>
          <w:tcPr>
            <w:tcW w:w="1134" w:type="dxa"/>
            <w:tcBorders>
              <w:top w:val="single" w:sz="4" w:space="0" w:color="000000"/>
              <w:left w:val="single" w:sz="4" w:space="0" w:color="000000"/>
              <w:bottom w:val="single" w:sz="4" w:space="0" w:color="000000"/>
              <w:right w:val="single" w:sz="4" w:space="0" w:color="000000"/>
            </w:tcBorders>
            <w:hideMark/>
          </w:tcPr>
          <w:p w14:paraId="20F405FB" w14:textId="77777777" w:rsidR="006751C2" w:rsidRDefault="006751C2">
            <w:pPr>
              <w:rPr>
                <w:rFonts w:ascii="Arial" w:hAnsi="Arial" w:cs="Arial"/>
                <w:sz w:val="12"/>
                <w:szCs w:val="12"/>
              </w:rPr>
            </w:pPr>
            <w:r>
              <w:rPr>
                <w:rFonts w:ascii="Arial" w:hAnsi="Arial" w:cs="Arial"/>
                <w:sz w:val="12"/>
                <w:szCs w:val="12"/>
              </w:rPr>
              <w:t xml:space="preserve">Good description, problem, aims and requirements of the project. </w:t>
            </w:r>
            <w:r>
              <w:rPr>
                <w:rFonts w:ascii="Arial" w:hAnsi="Arial" w:cs="Arial"/>
                <w:sz w:val="12"/>
                <w:szCs w:val="12"/>
              </w:rPr>
              <w:br/>
              <w:t>6 points</w:t>
            </w:r>
          </w:p>
        </w:tc>
        <w:tc>
          <w:tcPr>
            <w:tcW w:w="1134" w:type="dxa"/>
            <w:tcBorders>
              <w:top w:val="single" w:sz="4" w:space="0" w:color="000000"/>
              <w:left w:val="single" w:sz="4" w:space="0" w:color="000000"/>
              <w:bottom w:val="single" w:sz="4" w:space="0" w:color="000000"/>
              <w:right w:val="single" w:sz="4" w:space="0" w:color="000000"/>
            </w:tcBorders>
            <w:hideMark/>
          </w:tcPr>
          <w:p w14:paraId="4C96360A" w14:textId="77777777" w:rsidR="006751C2" w:rsidRDefault="006751C2">
            <w:pPr>
              <w:rPr>
                <w:rFonts w:ascii="Arial" w:hAnsi="Arial" w:cs="Arial"/>
                <w:sz w:val="12"/>
                <w:szCs w:val="12"/>
              </w:rPr>
            </w:pPr>
            <w:r>
              <w:rPr>
                <w:rFonts w:ascii="Arial" w:hAnsi="Arial" w:cs="Arial"/>
                <w:sz w:val="12"/>
                <w:szCs w:val="12"/>
              </w:rPr>
              <w:t xml:space="preserve">Average description, problem, aims and/or requirements of the project. </w:t>
            </w:r>
            <w:r>
              <w:rPr>
                <w:rFonts w:ascii="Arial" w:hAnsi="Arial" w:cs="Arial"/>
                <w:sz w:val="12"/>
                <w:szCs w:val="12"/>
              </w:rPr>
              <w:br/>
              <w:t>5 points</w:t>
            </w:r>
          </w:p>
        </w:tc>
        <w:tc>
          <w:tcPr>
            <w:tcW w:w="1277" w:type="dxa"/>
            <w:tcBorders>
              <w:top w:val="single" w:sz="4" w:space="0" w:color="000000"/>
              <w:left w:val="single" w:sz="4" w:space="0" w:color="000000"/>
              <w:bottom w:val="single" w:sz="4" w:space="0" w:color="000000"/>
              <w:right w:val="single" w:sz="4" w:space="0" w:color="000000"/>
            </w:tcBorders>
            <w:hideMark/>
          </w:tcPr>
          <w:p w14:paraId="39A3FEE4" w14:textId="77777777" w:rsidR="006751C2" w:rsidRDefault="006751C2">
            <w:pPr>
              <w:rPr>
                <w:rFonts w:ascii="Arial" w:hAnsi="Arial" w:cs="Arial"/>
                <w:sz w:val="12"/>
                <w:szCs w:val="12"/>
              </w:rPr>
            </w:pPr>
            <w:r>
              <w:rPr>
                <w:rFonts w:ascii="Arial" w:hAnsi="Arial" w:cs="Arial"/>
                <w:sz w:val="12"/>
                <w:szCs w:val="12"/>
              </w:rPr>
              <w:t xml:space="preserve">Basic description, problem, aims and requirements of the project. </w:t>
            </w:r>
            <w:r>
              <w:rPr>
                <w:rFonts w:ascii="Arial" w:hAnsi="Arial" w:cs="Arial"/>
                <w:sz w:val="12"/>
                <w:szCs w:val="12"/>
              </w:rPr>
              <w:br/>
              <w:t>4 points</w:t>
            </w:r>
          </w:p>
        </w:tc>
        <w:tc>
          <w:tcPr>
            <w:tcW w:w="1134" w:type="dxa"/>
            <w:tcBorders>
              <w:top w:val="single" w:sz="4" w:space="0" w:color="000000"/>
              <w:left w:val="single" w:sz="4" w:space="0" w:color="000000"/>
              <w:bottom w:val="single" w:sz="4" w:space="0" w:color="000000"/>
              <w:right w:val="single" w:sz="4" w:space="0" w:color="000000"/>
            </w:tcBorders>
            <w:hideMark/>
          </w:tcPr>
          <w:p w14:paraId="637641D3" w14:textId="53B4CC10" w:rsidR="006751C2" w:rsidRDefault="006751C2">
            <w:pPr>
              <w:rPr>
                <w:rFonts w:ascii="Arial" w:hAnsi="Arial" w:cs="Arial"/>
                <w:sz w:val="12"/>
                <w:szCs w:val="12"/>
              </w:rPr>
            </w:pPr>
            <w:r>
              <w:rPr>
                <w:rFonts w:ascii="Arial" w:hAnsi="Arial" w:cs="Arial"/>
                <w:sz w:val="12"/>
                <w:szCs w:val="12"/>
              </w:rPr>
              <w:t>Project description, problem, aims and/or requirements are not very clear or are incorrect.</w:t>
            </w:r>
            <w:r>
              <w:rPr>
                <w:rFonts w:ascii="Arial" w:hAnsi="Arial" w:cs="Arial"/>
                <w:sz w:val="12"/>
                <w:szCs w:val="12"/>
              </w:rPr>
              <w:br/>
              <w:t>3 points</w:t>
            </w:r>
          </w:p>
        </w:tc>
        <w:tc>
          <w:tcPr>
            <w:tcW w:w="1009" w:type="dxa"/>
            <w:tcBorders>
              <w:top w:val="single" w:sz="4" w:space="0" w:color="000000"/>
              <w:left w:val="single" w:sz="4" w:space="0" w:color="000000"/>
              <w:bottom w:val="single" w:sz="4" w:space="0" w:color="000000"/>
              <w:right w:val="single" w:sz="4" w:space="0" w:color="000000"/>
            </w:tcBorders>
            <w:hideMark/>
          </w:tcPr>
          <w:p w14:paraId="4AC8230E" w14:textId="77777777" w:rsidR="006751C2" w:rsidRDefault="006751C2">
            <w:pPr>
              <w:rPr>
                <w:rFonts w:ascii="Arial" w:hAnsi="Arial" w:cs="Arial"/>
                <w:sz w:val="12"/>
                <w:szCs w:val="12"/>
              </w:rPr>
            </w:pPr>
            <w:r>
              <w:rPr>
                <w:rFonts w:ascii="Arial" w:hAnsi="Arial" w:cs="Arial"/>
                <w:sz w:val="12"/>
                <w:szCs w:val="12"/>
              </w:rPr>
              <w:t>Project description, problem, aims and/or requirements have major omissions or errors.</w:t>
            </w:r>
            <w:r>
              <w:rPr>
                <w:rFonts w:ascii="Arial" w:hAnsi="Arial" w:cs="Arial"/>
                <w:sz w:val="12"/>
                <w:szCs w:val="12"/>
              </w:rPr>
              <w:br/>
              <w:t>2 points</w:t>
            </w:r>
          </w:p>
        </w:tc>
        <w:tc>
          <w:tcPr>
            <w:tcW w:w="1175" w:type="dxa"/>
            <w:tcBorders>
              <w:top w:val="single" w:sz="4" w:space="0" w:color="000000"/>
              <w:left w:val="single" w:sz="4" w:space="0" w:color="000000"/>
              <w:bottom w:val="single" w:sz="4" w:space="0" w:color="000000"/>
              <w:right w:val="single" w:sz="4" w:space="0" w:color="000000"/>
            </w:tcBorders>
            <w:hideMark/>
          </w:tcPr>
          <w:p w14:paraId="7AF59D09" w14:textId="77777777" w:rsidR="006751C2" w:rsidRDefault="006751C2">
            <w:pPr>
              <w:rPr>
                <w:rFonts w:ascii="Arial" w:hAnsi="Arial" w:cs="Arial"/>
                <w:sz w:val="12"/>
                <w:szCs w:val="12"/>
              </w:rPr>
            </w:pPr>
            <w:r>
              <w:rPr>
                <w:rFonts w:ascii="Arial" w:hAnsi="Arial" w:cs="Arial"/>
                <w:sz w:val="12"/>
                <w:szCs w:val="12"/>
              </w:rPr>
              <w:t>Very little to no description, problem, aims or requirements of the project provided.</w:t>
            </w:r>
            <w:r>
              <w:rPr>
                <w:rFonts w:ascii="Arial" w:hAnsi="Arial" w:cs="Arial"/>
                <w:sz w:val="12"/>
                <w:szCs w:val="12"/>
              </w:rPr>
              <w:br/>
              <w:t>1 point</w:t>
            </w:r>
          </w:p>
        </w:tc>
        <w:tc>
          <w:tcPr>
            <w:tcW w:w="1474" w:type="dxa"/>
            <w:tcBorders>
              <w:top w:val="single" w:sz="4" w:space="0" w:color="000000"/>
              <w:left w:val="single" w:sz="4" w:space="0" w:color="000000"/>
              <w:bottom w:val="single" w:sz="4" w:space="0" w:color="000000"/>
              <w:right w:val="single" w:sz="4" w:space="0" w:color="000000"/>
            </w:tcBorders>
            <w:hideMark/>
          </w:tcPr>
          <w:p w14:paraId="3B965104" w14:textId="77777777" w:rsidR="006751C2" w:rsidRDefault="006751C2">
            <w:pPr>
              <w:rPr>
                <w:rFonts w:ascii="Arial" w:hAnsi="Arial" w:cs="Arial"/>
                <w:sz w:val="12"/>
                <w:szCs w:val="12"/>
              </w:rPr>
            </w:pPr>
            <w:r>
              <w:rPr>
                <w:rFonts w:ascii="Arial" w:hAnsi="Arial" w:cs="Arial"/>
                <w:sz w:val="12"/>
                <w:szCs w:val="12"/>
              </w:rPr>
              <w:t>No project description, problem, aims and requirements of the project provided.</w:t>
            </w:r>
            <w:r>
              <w:rPr>
                <w:rFonts w:ascii="Arial" w:hAnsi="Arial" w:cs="Arial"/>
                <w:sz w:val="12"/>
                <w:szCs w:val="12"/>
              </w:rPr>
              <w:br/>
              <w:t>0 points</w:t>
            </w:r>
          </w:p>
        </w:tc>
      </w:tr>
      <w:tr w:rsidR="0080216D" w14:paraId="67A03C96" w14:textId="77777777" w:rsidTr="00442D87">
        <w:trPr>
          <w:gridAfter w:val="1"/>
          <w:wAfter w:w="28" w:type="dxa"/>
          <w:trHeight w:val="1245"/>
        </w:trPr>
        <w:tc>
          <w:tcPr>
            <w:tcW w:w="1859" w:type="dxa"/>
            <w:tcBorders>
              <w:top w:val="single" w:sz="4" w:space="0" w:color="000000"/>
              <w:left w:val="single" w:sz="4" w:space="0" w:color="000000"/>
              <w:bottom w:val="single" w:sz="4" w:space="0" w:color="000000"/>
              <w:right w:val="single" w:sz="4" w:space="0" w:color="000000"/>
            </w:tcBorders>
            <w:shd w:val="clear" w:color="274E13" w:fill="274E13"/>
            <w:vAlign w:val="bottom"/>
            <w:hideMark/>
          </w:tcPr>
          <w:p w14:paraId="1CD19219" w14:textId="77777777" w:rsidR="006751C2" w:rsidRPr="0080216D" w:rsidRDefault="006751C2">
            <w:pPr>
              <w:rPr>
                <w:rFonts w:ascii="Arial" w:hAnsi="Arial" w:cs="Arial"/>
                <w:b/>
                <w:bCs/>
                <w:color w:val="FFFFFF"/>
                <w:sz w:val="15"/>
                <w:szCs w:val="15"/>
              </w:rPr>
            </w:pPr>
            <w:r w:rsidRPr="0080216D">
              <w:rPr>
                <w:rFonts w:ascii="Arial" w:hAnsi="Arial" w:cs="Arial"/>
                <w:b/>
                <w:bCs/>
                <w:color w:val="FFFFFF"/>
                <w:sz w:val="15"/>
                <w:szCs w:val="15"/>
              </w:rPr>
              <w:t>Research and Justification of tools and technologies used</w:t>
            </w:r>
          </w:p>
        </w:tc>
        <w:tc>
          <w:tcPr>
            <w:tcW w:w="723" w:type="dxa"/>
            <w:tcBorders>
              <w:top w:val="single" w:sz="4" w:space="0" w:color="000000"/>
              <w:left w:val="single" w:sz="4" w:space="0" w:color="000000"/>
              <w:bottom w:val="single" w:sz="4" w:space="0" w:color="000000"/>
              <w:right w:val="single" w:sz="4" w:space="0" w:color="000000"/>
            </w:tcBorders>
            <w:hideMark/>
          </w:tcPr>
          <w:p w14:paraId="2EDE8480" w14:textId="77777777" w:rsidR="006751C2" w:rsidRDefault="006751C2">
            <w:pPr>
              <w:jc w:val="right"/>
              <w:rPr>
                <w:rFonts w:ascii="Arial" w:hAnsi="Arial" w:cs="Arial"/>
                <w:sz w:val="12"/>
                <w:szCs w:val="12"/>
              </w:rPr>
            </w:pPr>
            <w:r>
              <w:rPr>
                <w:rFonts w:ascii="Arial" w:hAnsi="Arial" w:cs="Arial"/>
                <w:sz w:val="12"/>
                <w:szCs w:val="12"/>
              </w:rPr>
              <w:t>15%</w:t>
            </w:r>
          </w:p>
        </w:tc>
        <w:tc>
          <w:tcPr>
            <w:tcW w:w="1404" w:type="dxa"/>
            <w:tcBorders>
              <w:top w:val="single" w:sz="4" w:space="0" w:color="000000"/>
              <w:left w:val="single" w:sz="4" w:space="0" w:color="000000"/>
              <w:bottom w:val="single" w:sz="4" w:space="0" w:color="000000"/>
              <w:right w:val="single" w:sz="4" w:space="0" w:color="000000"/>
            </w:tcBorders>
            <w:hideMark/>
          </w:tcPr>
          <w:p w14:paraId="298DFDEA" w14:textId="77777777" w:rsidR="006751C2" w:rsidRDefault="006751C2">
            <w:pPr>
              <w:rPr>
                <w:rFonts w:ascii="Arial" w:hAnsi="Arial" w:cs="Arial"/>
                <w:sz w:val="12"/>
                <w:szCs w:val="12"/>
              </w:rPr>
            </w:pPr>
            <w:r>
              <w:rPr>
                <w:rFonts w:ascii="Arial" w:hAnsi="Arial" w:cs="Arial"/>
                <w:sz w:val="12"/>
                <w:szCs w:val="12"/>
              </w:rPr>
              <w:t>Evaluation and justification for the technologies and tools chosen is beyond expectations and it has outstanding, relevant, helpful &amp; consistent citations.</w:t>
            </w:r>
            <w:r>
              <w:rPr>
                <w:rFonts w:ascii="Arial" w:hAnsi="Arial" w:cs="Arial"/>
                <w:sz w:val="12"/>
                <w:szCs w:val="12"/>
              </w:rPr>
              <w:br/>
              <w:t>15 points</w:t>
            </w:r>
          </w:p>
        </w:tc>
        <w:tc>
          <w:tcPr>
            <w:tcW w:w="1275" w:type="dxa"/>
            <w:tcBorders>
              <w:top w:val="single" w:sz="4" w:space="0" w:color="000000"/>
              <w:left w:val="single" w:sz="4" w:space="0" w:color="000000"/>
              <w:bottom w:val="single" w:sz="4" w:space="0" w:color="000000"/>
              <w:right w:val="single" w:sz="4" w:space="0" w:color="000000"/>
            </w:tcBorders>
            <w:hideMark/>
          </w:tcPr>
          <w:p w14:paraId="4752C490" w14:textId="77777777" w:rsidR="006751C2" w:rsidRDefault="006751C2">
            <w:pPr>
              <w:rPr>
                <w:rFonts w:ascii="Arial" w:hAnsi="Arial" w:cs="Arial"/>
                <w:sz w:val="12"/>
                <w:szCs w:val="12"/>
              </w:rPr>
            </w:pPr>
            <w:r>
              <w:rPr>
                <w:rFonts w:ascii="Arial" w:hAnsi="Arial" w:cs="Arial"/>
                <w:sz w:val="12"/>
                <w:szCs w:val="12"/>
              </w:rPr>
              <w:t>Exceptional evaluation and justification for the technologies and tools chosen with outstanding, relevant, helpful &amp; consistent citations.</w:t>
            </w:r>
            <w:r>
              <w:rPr>
                <w:rFonts w:ascii="Arial" w:hAnsi="Arial" w:cs="Arial"/>
                <w:sz w:val="12"/>
                <w:szCs w:val="12"/>
              </w:rPr>
              <w:br/>
              <w:t>13.5 points</w:t>
            </w:r>
          </w:p>
        </w:tc>
        <w:tc>
          <w:tcPr>
            <w:tcW w:w="1276" w:type="dxa"/>
            <w:tcBorders>
              <w:top w:val="single" w:sz="4" w:space="0" w:color="000000"/>
              <w:left w:val="single" w:sz="4" w:space="0" w:color="000000"/>
              <w:bottom w:val="single" w:sz="4" w:space="0" w:color="000000"/>
              <w:right w:val="single" w:sz="4" w:space="0" w:color="000000"/>
            </w:tcBorders>
            <w:hideMark/>
          </w:tcPr>
          <w:p w14:paraId="4D4B97E3" w14:textId="77777777" w:rsidR="006751C2" w:rsidRDefault="006751C2">
            <w:pPr>
              <w:rPr>
                <w:rFonts w:ascii="Arial" w:hAnsi="Arial" w:cs="Arial"/>
                <w:sz w:val="12"/>
                <w:szCs w:val="12"/>
              </w:rPr>
            </w:pPr>
            <w:r>
              <w:rPr>
                <w:rFonts w:ascii="Arial" w:hAnsi="Arial" w:cs="Arial"/>
                <w:sz w:val="12"/>
                <w:szCs w:val="12"/>
              </w:rPr>
              <w:t>Excellent evaluation and justification for the technologies and tools chosen with excellent, relevant, helpful &amp; consistent citations.</w:t>
            </w:r>
            <w:r>
              <w:rPr>
                <w:rFonts w:ascii="Arial" w:hAnsi="Arial" w:cs="Arial"/>
                <w:sz w:val="12"/>
                <w:szCs w:val="12"/>
              </w:rPr>
              <w:br/>
              <w:t>12 points</w:t>
            </w:r>
          </w:p>
        </w:tc>
        <w:tc>
          <w:tcPr>
            <w:tcW w:w="1275" w:type="dxa"/>
            <w:tcBorders>
              <w:top w:val="single" w:sz="4" w:space="0" w:color="000000"/>
              <w:left w:val="single" w:sz="4" w:space="0" w:color="000000"/>
              <w:bottom w:val="single" w:sz="4" w:space="0" w:color="000000"/>
              <w:right w:val="single" w:sz="4" w:space="0" w:color="000000"/>
            </w:tcBorders>
            <w:hideMark/>
          </w:tcPr>
          <w:p w14:paraId="680EB58E" w14:textId="77777777" w:rsidR="006751C2" w:rsidRDefault="006751C2">
            <w:pPr>
              <w:rPr>
                <w:rFonts w:ascii="Arial" w:hAnsi="Arial" w:cs="Arial"/>
                <w:sz w:val="12"/>
                <w:szCs w:val="12"/>
              </w:rPr>
            </w:pPr>
            <w:r>
              <w:rPr>
                <w:rFonts w:ascii="Arial" w:hAnsi="Arial" w:cs="Arial"/>
                <w:sz w:val="12"/>
                <w:szCs w:val="12"/>
              </w:rPr>
              <w:t>Very good evaluation and justification for the technologies and tools chosen with relevant, helpful &amp; consistent citations.</w:t>
            </w:r>
            <w:r>
              <w:rPr>
                <w:rFonts w:ascii="Arial" w:hAnsi="Arial" w:cs="Arial"/>
                <w:sz w:val="12"/>
                <w:szCs w:val="12"/>
              </w:rPr>
              <w:br/>
              <w:t>10.5 points</w:t>
            </w:r>
          </w:p>
        </w:tc>
        <w:tc>
          <w:tcPr>
            <w:tcW w:w="1134" w:type="dxa"/>
            <w:tcBorders>
              <w:top w:val="single" w:sz="4" w:space="0" w:color="000000"/>
              <w:left w:val="single" w:sz="4" w:space="0" w:color="000000"/>
              <w:bottom w:val="single" w:sz="4" w:space="0" w:color="000000"/>
              <w:right w:val="single" w:sz="4" w:space="0" w:color="000000"/>
            </w:tcBorders>
            <w:hideMark/>
          </w:tcPr>
          <w:p w14:paraId="1757FD7A" w14:textId="77777777" w:rsidR="006751C2" w:rsidRDefault="006751C2">
            <w:pPr>
              <w:rPr>
                <w:rFonts w:ascii="Arial" w:hAnsi="Arial" w:cs="Arial"/>
                <w:sz w:val="12"/>
                <w:szCs w:val="12"/>
              </w:rPr>
            </w:pPr>
            <w:r>
              <w:rPr>
                <w:rFonts w:ascii="Arial" w:hAnsi="Arial" w:cs="Arial"/>
                <w:sz w:val="12"/>
                <w:szCs w:val="12"/>
              </w:rPr>
              <w:t>Good evaluation and justification made with some evidence of research and some citations.</w:t>
            </w:r>
            <w:r>
              <w:rPr>
                <w:rFonts w:ascii="Arial" w:hAnsi="Arial" w:cs="Arial"/>
                <w:sz w:val="12"/>
                <w:szCs w:val="12"/>
              </w:rPr>
              <w:br/>
              <w:t>9 points</w:t>
            </w:r>
          </w:p>
        </w:tc>
        <w:tc>
          <w:tcPr>
            <w:tcW w:w="1134" w:type="dxa"/>
            <w:tcBorders>
              <w:top w:val="single" w:sz="4" w:space="0" w:color="000000"/>
              <w:left w:val="single" w:sz="4" w:space="0" w:color="000000"/>
              <w:bottom w:val="single" w:sz="4" w:space="0" w:color="000000"/>
              <w:right w:val="single" w:sz="4" w:space="0" w:color="000000"/>
            </w:tcBorders>
            <w:hideMark/>
          </w:tcPr>
          <w:p w14:paraId="25A3F296" w14:textId="77777777" w:rsidR="006751C2" w:rsidRDefault="006751C2">
            <w:pPr>
              <w:rPr>
                <w:rFonts w:ascii="Arial" w:hAnsi="Arial" w:cs="Arial"/>
                <w:sz w:val="12"/>
                <w:szCs w:val="12"/>
              </w:rPr>
            </w:pPr>
            <w:r>
              <w:rPr>
                <w:rFonts w:ascii="Arial" w:hAnsi="Arial" w:cs="Arial"/>
                <w:sz w:val="12"/>
                <w:szCs w:val="12"/>
              </w:rPr>
              <w:t>Average evaluation and justification made with some evidence of research and some citations.</w:t>
            </w:r>
            <w:r>
              <w:rPr>
                <w:rFonts w:ascii="Arial" w:hAnsi="Arial" w:cs="Arial"/>
                <w:sz w:val="12"/>
                <w:szCs w:val="12"/>
              </w:rPr>
              <w:br/>
              <w:t>7.5points</w:t>
            </w:r>
          </w:p>
        </w:tc>
        <w:tc>
          <w:tcPr>
            <w:tcW w:w="1277" w:type="dxa"/>
            <w:tcBorders>
              <w:top w:val="single" w:sz="4" w:space="0" w:color="000000"/>
              <w:left w:val="single" w:sz="4" w:space="0" w:color="000000"/>
              <w:bottom w:val="single" w:sz="4" w:space="0" w:color="000000"/>
              <w:right w:val="single" w:sz="4" w:space="0" w:color="000000"/>
            </w:tcBorders>
            <w:hideMark/>
          </w:tcPr>
          <w:p w14:paraId="1D9E1FFD" w14:textId="77777777" w:rsidR="006751C2" w:rsidRDefault="006751C2">
            <w:pPr>
              <w:rPr>
                <w:rFonts w:ascii="Arial" w:hAnsi="Arial" w:cs="Arial"/>
                <w:sz w:val="12"/>
                <w:szCs w:val="12"/>
              </w:rPr>
            </w:pPr>
            <w:r>
              <w:rPr>
                <w:rFonts w:ascii="Arial" w:hAnsi="Arial" w:cs="Arial"/>
                <w:sz w:val="12"/>
                <w:szCs w:val="12"/>
              </w:rPr>
              <w:t>Pass: Some evaluation and justification provided although not very clear or completely correct and/or little evidence of research.</w:t>
            </w:r>
            <w:r>
              <w:rPr>
                <w:rFonts w:ascii="Arial" w:hAnsi="Arial" w:cs="Arial"/>
                <w:sz w:val="12"/>
                <w:szCs w:val="12"/>
              </w:rPr>
              <w:br/>
              <w:t>6 points</w:t>
            </w:r>
          </w:p>
        </w:tc>
        <w:tc>
          <w:tcPr>
            <w:tcW w:w="1134" w:type="dxa"/>
            <w:tcBorders>
              <w:top w:val="single" w:sz="4" w:space="0" w:color="000000"/>
              <w:left w:val="single" w:sz="4" w:space="0" w:color="000000"/>
              <w:bottom w:val="single" w:sz="4" w:space="0" w:color="000000"/>
              <w:right w:val="single" w:sz="4" w:space="0" w:color="000000"/>
            </w:tcBorders>
            <w:hideMark/>
          </w:tcPr>
          <w:p w14:paraId="563DE8ED" w14:textId="77777777" w:rsidR="006751C2" w:rsidRDefault="006751C2">
            <w:pPr>
              <w:rPr>
                <w:rFonts w:ascii="Arial" w:hAnsi="Arial" w:cs="Arial"/>
                <w:sz w:val="12"/>
                <w:szCs w:val="12"/>
              </w:rPr>
            </w:pPr>
            <w:r>
              <w:rPr>
                <w:rFonts w:ascii="Arial" w:hAnsi="Arial" w:cs="Arial"/>
                <w:sz w:val="12"/>
                <w:szCs w:val="12"/>
              </w:rPr>
              <w:t>Limited evaluation provided and/or with omissions.</w:t>
            </w:r>
            <w:r>
              <w:rPr>
                <w:rFonts w:ascii="Arial" w:hAnsi="Arial" w:cs="Arial"/>
                <w:sz w:val="12"/>
                <w:szCs w:val="12"/>
              </w:rPr>
              <w:br/>
              <w:t>4.5 points</w:t>
            </w:r>
          </w:p>
        </w:tc>
        <w:tc>
          <w:tcPr>
            <w:tcW w:w="1009" w:type="dxa"/>
            <w:tcBorders>
              <w:top w:val="single" w:sz="4" w:space="0" w:color="000000"/>
              <w:left w:val="single" w:sz="4" w:space="0" w:color="000000"/>
              <w:bottom w:val="single" w:sz="4" w:space="0" w:color="000000"/>
              <w:right w:val="single" w:sz="4" w:space="0" w:color="000000"/>
            </w:tcBorders>
            <w:hideMark/>
          </w:tcPr>
          <w:p w14:paraId="201DB8E5" w14:textId="77777777" w:rsidR="006751C2" w:rsidRDefault="006751C2">
            <w:pPr>
              <w:rPr>
                <w:rFonts w:ascii="Arial" w:hAnsi="Arial" w:cs="Arial"/>
                <w:sz w:val="12"/>
                <w:szCs w:val="12"/>
              </w:rPr>
            </w:pPr>
            <w:r>
              <w:rPr>
                <w:rFonts w:ascii="Arial" w:hAnsi="Arial" w:cs="Arial"/>
                <w:sz w:val="12"/>
                <w:szCs w:val="12"/>
              </w:rPr>
              <w:t>Very limited evaluation.</w:t>
            </w:r>
            <w:r>
              <w:rPr>
                <w:rFonts w:ascii="Arial" w:hAnsi="Arial" w:cs="Arial"/>
                <w:sz w:val="12"/>
                <w:szCs w:val="12"/>
              </w:rPr>
              <w:br/>
              <w:t>3 points</w:t>
            </w:r>
          </w:p>
        </w:tc>
        <w:tc>
          <w:tcPr>
            <w:tcW w:w="1175" w:type="dxa"/>
            <w:tcBorders>
              <w:top w:val="single" w:sz="4" w:space="0" w:color="000000"/>
              <w:left w:val="single" w:sz="4" w:space="0" w:color="000000"/>
              <w:bottom w:val="single" w:sz="4" w:space="0" w:color="000000"/>
              <w:right w:val="single" w:sz="4" w:space="0" w:color="000000"/>
            </w:tcBorders>
            <w:hideMark/>
          </w:tcPr>
          <w:p w14:paraId="2F4AF924" w14:textId="77777777" w:rsidR="006751C2" w:rsidRDefault="006751C2">
            <w:pPr>
              <w:rPr>
                <w:rFonts w:ascii="Arial" w:hAnsi="Arial" w:cs="Arial"/>
                <w:sz w:val="12"/>
                <w:szCs w:val="12"/>
              </w:rPr>
            </w:pPr>
            <w:r>
              <w:rPr>
                <w:rFonts w:ascii="Arial" w:hAnsi="Arial" w:cs="Arial"/>
                <w:sz w:val="12"/>
                <w:szCs w:val="12"/>
              </w:rPr>
              <w:t>Very limited evaluation with major shortcomings.</w:t>
            </w:r>
            <w:r>
              <w:rPr>
                <w:rFonts w:ascii="Arial" w:hAnsi="Arial" w:cs="Arial"/>
                <w:sz w:val="12"/>
                <w:szCs w:val="12"/>
              </w:rPr>
              <w:br/>
              <w:t>1.5 points</w:t>
            </w:r>
          </w:p>
        </w:tc>
        <w:tc>
          <w:tcPr>
            <w:tcW w:w="1474" w:type="dxa"/>
            <w:tcBorders>
              <w:top w:val="single" w:sz="4" w:space="0" w:color="000000"/>
              <w:left w:val="single" w:sz="4" w:space="0" w:color="000000"/>
              <w:bottom w:val="single" w:sz="4" w:space="0" w:color="000000"/>
              <w:right w:val="single" w:sz="4" w:space="0" w:color="000000"/>
            </w:tcBorders>
            <w:hideMark/>
          </w:tcPr>
          <w:p w14:paraId="6A44ACA6" w14:textId="77777777" w:rsidR="006751C2" w:rsidRDefault="006751C2">
            <w:pPr>
              <w:rPr>
                <w:rFonts w:ascii="Arial" w:hAnsi="Arial" w:cs="Arial"/>
                <w:sz w:val="12"/>
                <w:szCs w:val="12"/>
              </w:rPr>
            </w:pPr>
            <w:r>
              <w:rPr>
                <w:rFonts w:ascii="Arial" w:hAnsi="Arial" w:cs="Arial"/>
                <w:sz w:val="12"/>
                <w:szCs w:val="12"/>
              </w:rPr>
              <w:t>No evaluation provided.</w:t>
            </w:r>
            <w:r>
              <w:rPr>
                <w:rFonts w:ascii="Arial" w:hAnsi="Arial" w:cs="Arial"/>
                <w:sz w:val="12"/>
                <w:szCs w:val="12"/>
              </w:rPr>
              <w:br/>
              <w:t>0 points</w:t>
            </w:r>
          </w:p>
        </w:tc>
      </w:tr>
      <w:tr w:rsidR="0080216D" w14:paraId="196BCFCF" w14:textId="77777777" w:rsidTr="00442D87">
        <w:trPr>
          <w:gridAfter w:val="1"/>
          <w:wAfter w:w="28" w:type="dxa"/>
          <w:trHeight w:val="1200"/>
        </w:trPr>
        <w:tc>
          <w:tcPr>
            <w:tcW w:w="1859" w:type="dxa"/>
            <w:tcBorders>
              <w:top w:val="single" w:sz="4" w:space="0" w:color="000000"/>
              <w:left w:val="single" w:sz="4" w:space="0" w:color="000000"/>
              <w:bottom w:val="single" w:sz="4" w:space="0" w:color="000000"/>
              <w:right w:val="single" w:sz="4" w:space="0" w:color="000000"/>
            </w:tcBorders>
            <w:shd w:val="clear" w:color="274E13" w:fill="274E13"/>
            <w:vAlign w:val="bottom"/>
            <w:hideMark/>
          </w:tcPr>
          <w:p w14:paraId="09412FFF" w14:textId="77777777" w:rsidR="006751C2" w:rsidRPr="0080216D" w:rsidRDefault="006751C2">
            <w:pPr>
              <w:rPr>
                <w:rFonts w:ascii="Arial" w:hAnsi="Arial" w:cs="Arial"/>
                <w:b/>
                <w:bCs/>
                <w:color w:val="FFFFFF"/>
                <w:sz w:val="15"/>
                <w:szCs w:val="15"/>
              </w:rPr>
            </w:pPr>
            <w:r w:rsidRPr="0080216D">
              <w:rPr>
                <w:rFonts w:ascii="Arial" w:hAnsi="Arial" w:cs="Arial"/>
                <w:b/>
                <w:bCs/>
                <w:color w:val="FFFFFF"/>
                <w:sz w:val="15"/>
                <w:szCs w:val="15"/>
              </w:rPr>
              <w:t>Design</w:t>
            </w:r>
            <w:r w:rsidRPr="0080216D">
              <w:rPr>
                <w:rFonts w:ascii="Arial" w:hAnsi="Arial" w:cs="Arial"/>
                <w:b/>
                <w:bCs/>
                <w:color w:val="FFFFFF"/>
                <w:sz w:val="15"/>
                <w:szCs w:val="15"/>
              </w:rPr>
              <w:br/>
              <w:t xml:space="preserve"> </w:t>
            </w:r>
            <w:r w:rsidRPr="0080216D">
              <w:rPr>
                <w:rFonts w:ascii="Arial" w:hAnsi="Arial" w:cs="Arial"/>
                <w:b/>
                <w:bCs/>
                <w:color w:val="FFFFFF"/>
                <w:sz w:val="6"/>
                <w:szCs w:val="6"/>
              </w:rPr>
              <w:br/>
            </w:r>
            <w:r w:rsidRPr="0080216D">
              <w:rPr>
                <w:rFonts w:ascii="Arial" w:hAnsi="Arial" w:cs="Arial"/>
                <w:b/>
                <w:bCs/>
                <w:color w:val="FFFFFF"/>
                <w:sz w:val="15"/>
                <w:szCs w:val="15"/>
              </w:rPr>
              <w:t xml:space="preserve">• Addresses client’s problem  </w:t>
            </w:r>
            <w:r w:rsidRPr="0080216D">
              <w:rPr>
                <w:rFonts w:ascii="Arial" w:hAnsi="Arial" w:cs="Arial"/>
                <w:b/>
                <w:bCs/>
                <w:color w:val="FFFFFF"/>
                <w:sz w:val="15"/>
                <w:szCs w:val="15"/>
              </w:rPr>
              <w:br/>
              <w:t xml:space="preserve">• Designed to meet users’ needs  </w:t>
            </w:r>
            <w:r w:rsidRPr="0080216D">
              <w:rPr>
                <w:rFonts w:ascii="Arial" w:hAnsi="Arial" w:cs="Arial"/>
                <w:b/>
                <w:bCs/>
                <w:color w:val="FFFFFF"/>
                <w:sz w:val="15"/>
                <w:szCs w:val="15"/>
              </w:rPr>
              <w:br/>
              <w:t xml:space="preserve">• Creative and practical designs  </w:t>
            </w:r>
          </w:p>
        </w:tc>
        <w:tc>
          <w:tcPr>
            <w:tcW w:w="723" w:type="dxa"/>
            <w:tcBorders>
              <w:top w:val="single" w:sz="4" w:space="0" w:color="000000"/>
              <w:left w:val="single" w:sz="4" w:space="0" w:color="000000"/>
              <w:bottom w:val="single" w:sz="4" w:space="0" w:color="000000"/>
              <w:right w:val="single" w:sz="4" w:space="0" w:color="000000"/>
            </w:tcBorders>
            <w:hideMark/>
          </w:tcPr>
          <w:p w14:paraId="24DAF386" w14:textId="77777777" w:rsidR="006751C2" w:rsidRDefault="006751C2">
            <w:pPr>
              <w:jc w:val="right"/>
              <w:rPr>
                <w:rFonts w:ascii="Arial" w:hAnsi="Arial" w:cs="Arial"/>
                <w:sz w:val="12"/>
                <w:szCs w:val="12"/>
              </w:rPr>
            </w:pPr>
            <w:r>
              <w:rPr>
                <w:rFonts w:ascii="Arial" w:hAnsi="Arial" w:cs="Arial"/>
                <w:sz w:val="12"/>
                <w:szCs w:val="12"/>
              </w:rPr>
              <w:t>20%</w:t>
            </w:r>
          </w:p>
        </w:tc>
        <w:tc>
          <w:tcPr>
            <w:tcW w:w="1404" w:type="dxa"/>
            <w:tcBorders>
              <w:top w:val="single" w:sz="4" w:space="0" w:color="000000"/>
              <w:left w:val="single" w:sz="4" w:space="0" w:color="000000"/>
              <w:bottom w:val="single" w:sz="4" w:space="0" w:color="000000"/>
              <w:right w:val="single" w:sz="4" w:space="0" w:color="000000"/>
            </w:tcBorders>
            <w:hideMark/>
          </w:tcPr>
          <w:p w14:paraId="7EBD23C2" w14:textId="77777777" w:rsidR="006751C2" w:rsidRDefault="006751C2">
            <w:pPr>
              <w:rPr>
                <w:rFonts w:ascii="Arial" w:hAnsi="Arial" w:cs="Arial"/>
                <w:sz w:val="12"/>
                <w:szCs w:val="12"/>
              </w:rPr>
            </w:pPr>
            <w:r>
              <w:rPr>
                <w:rFonts w:ascii="Arial" w:hAnsi="Arial" w:cs="Arial"/>
                <w:sz w:val="12"/>
                <w:szCs w:val="12"/>
              </w:rPr>
              <w:t xml:space="preserve">Client problem and user needs are addressed beyond client's expectations. System and poster design is very creative and practical. </w:t>
            </w:r>
            <w:r>
              <w:rPr>
                <w:rFonts w:ascii="Arial" w:hAnsi="Arial" w:cs="Arial"/>
                <w:sz w:val="12"/>
                <w:szCs w:val="12"/>
              </w:rPr>
              <w:br/>
              <w:t>20 points</w:t>
            </w:r>
          </w:p>
        </w:tc>
        <w:tc>
          <w:tcPr>
            <w:tcW w:w="1275" w:type="dxa"/>
            <w:tcBorders>
              <w:top w:val="single" w:sz="4" w:space="0" w:color="000000"/>
              <w:left w:val="single" w:sz="4" w:space="0" w:color="000000"/>
              <w:bottom w:val="single" w:sz="4" w:space="0" w:color="000000"/>
              <w:right w:val="single" w:sz="4" w:space="0" w:color="000000"/>
            </w:tcBorders>
            <w:hideMark/>
          </w:tcPr>
          <w:p w14:paraId="3911BFA4" w14:textId="77777777" w:rsidR="006751C2" w:rsidRDefault="006751C2">
            <w:pPr>
              <w:rPr>
                <w:rFonts w:ascii="Arial" w:hAnsi="Arial" w:cs="Arial"/>
                <w:sz w:val="12"/>
                <w:szCs w:val="12"/>
              </w:rPr>
            </w:pPr>
            <w:r>
              <w:rPr>
                <w:rFonts w:ascii="Arial" w:hAnsi="Arial" w:cs="Arial"/>
                <w:sz w:val="12"/>
                <w:szCs w:val="12"/>
              </w:rPr>
              <w:t xml:space="preserve">Client problem and user needs are addressed exceptionally well. System and poster design is very creative and practical. </w:t>
            </w:r>
            <w:r>
              <w:rPr>
                <w:rFonts w:ascii="Arial" w:hAnsi="Arial" w:cs="Arial"/>
                <w:sz w:val="12"/>
                <w:szCs w:val="12"/>
              </w:rPr>
              <w:br/>
              <w:t>18 points</w:t>
            </w:r>
          </w:p>
        </w:tc>
        <w:tc>
          <w:tcPr>
            <w:tcW w:w="1276" w:type="dxa"/>
            <w:tcBorders>
              <w:top w:val="single" w:sz="4" w:space="0" w:color="000000"/>
              <w:left w:val="single" w:sz="4" w:space="0" w:color="000000"/>
              <w:bottom w:val="single" w:sz="4" w:space="0" w:color="000000"/>
              <w:right w:val="single" w:sz="4" w:space="0" w:color="000000"/>
            </w:tcBorders>
            <w:hideMark/>
          </w:tcPr>
          <w:p w14:paraId="78F1BB49" w14:textId="77777777" w:rsidR="006751C2" w:rsidRDefault="006751C2">
            <w:pPr>
              <w:rPr>
                <w:rFonts w:ascii="Arial" w:hAnsi="Arial" w:cs="Arial"/>
                <w:sz w:val="12"/>
                <w:szCs w:val="12"/>
              </w:rPr>
            </w:pPr>
            <w:r>
              <w:rPr>
                <w:rFonts w:ascii="Arial" w:hAnsi="Arial" w:cs="Arial"/>
                <w:sz w:val="12"/>
                <w:szCs w:val="12"/>
              </w:rPr>
              <w:t xml:space="preserve">Excellent: Client problem and user needs are addressed excellently. System and poster design is very creative and practical. </w:t>
            </w:r>
            <w:r>
              <w:rPr>
                <w:rFonts w:ascii="Arial" w:hAnsi="Arial" w:cs="Arial"/>
                <w:sz w:val="12"/>
                <w:szCs w:val="12"/>
              </w:rPr>
              <w:br/>
              <w:t>16 points</w:t>
            </w:r>
          </w:p>
        </w:tc>
        <w:tc>
          <w:tcPr>
            <w:tcW w:w="1275" w:type="dxa"/>
            <w:tcBorders>
              <w:top w:val="single" w:sz="4" w:space="0" w:color="000000"/>
              <w:left w:val="single" w:sz="4" w:space="0" w:color="000000"/>
              <w:bottom w:val="single" w:sz="4" w:space="0" w:color="000000"/>
              <w:right w:val="single" w:sz="4" w:space="0" w:color="000000"/>
            </w:tcBorders>
            <w:hideMark/>
          </w:tcPr>
          <w:p w14:paraId="6CAACF03" w14:textId="7EAF26E9" w:rsidR="006751C2" w:rsidRDefault="006751C2">
            <w:pPr>
              <w:rPr>
                <w:rFonts w:ascii="Arial" w:hAnsi="Arial" w:cs="Arial"/>
                <w:sz w:val="12"/>
                <w:szCs w:val="12"/>
              </w:rPr>
            </w:pPr>
            <w:r>
              <w:rPr>
                <w:rFonts w:ascii="Arial" w:hAnsi="Arial" w:cs="Arial"/>
                <w:sz w:val="12"/>
                <w:szCs w:val="12"/>
              </w:rPr>
              <w:t xml:space="preserve">Very good: Client problem and user needs are very well addressed. System and poster design </w:t>
            </w:r>
            <w:r w:rsidR="00A64B99">
              <w:rPr>
                <w:rFonts w:ascii="Arial" w:hAnsi="Arial" w:cs="Arial"/>
                <w:sz w:val="12"/>
                <w:szCs w:val="12"/>
              </w:rPr>
              <w:t>is creative</w:t>
            </w:r>
            <w:r>
              <w:rPr>
                <w:rFonts w:ascii="Arial" w:hAnsi="Arial" w:cs="Arial"/>
                <w:sz w:val="12"/>
                <w:szCs w:val="12"/>
              </w:rPr>
              <w:t xml:space="preserve"> and practical.</w:t>
            </w:r>
            <w:r>
              <w:rPr>
                <w:rFonts w:ascii="Arial" w:hAnsi="Arial" w:cs="Arial"/>
                <w:sz w:val="12"/>
                <w:szCs w:val="12"/>
              </w:rPr>
              <w:br/>
              <w:t>14 points</w:t>
            </w:r>
          </w:p>
        </w:tc>
        <w:tc>
          <w:tcPr>
            <w:tcW w:w="1134" w:type="dxa"/>
            <w:tcBorders>
              <w:top w:val="single" w:sz="4" w:space="0" w:color="000000"/>
              <w:left w:val="single" w:sz="4" w:space="0" w:color="000000"/>
              <w:bottom w:val="single" w:sz="4" w:space="0" w:color="000000"/>
              <w:right w:val="single" w:sz="4" w:space="0" w:color="000000"/>
            </w:tcBorders>
            <w:hideMark/>
          </w:tcPr>
          <w:p w14:paraId="6FD48AB7" w14:textId="77777777" w:rsidR="006751C2" w:rsidRDefault="006751C2">
            <w:pPr>
              <w:rPr>
                <w:rFonts w:ascii="Arial" w:hAnsi="Arial" w:cs="Arial"/>
                <w:sz w:val="12"/>
                <w:szCs w:val="12"/>
              </w:rPr>
            </w:pPr>
            <w:r>
              <w:rPr>
                <w:rFonts w:ascii="Arial" w:hAnsi="Arial" w:cs="Arial"/>
                <w:sz w:val="12"/>
                <w:szCs w:val="12"/>
              </w:rPr>
              <w:t>Good: Client problem and user needs are well addressed. System and poster design is basic but practical.                              12 points</w:t>
            </w:r>
          </w:p>
        </w:tc>
        <w:tc>
          <w:tcPr>
            <w:tcW w:w="1134" w:type="dxa"/>
            <w:tcBorders>
              <w:top w:val="single" w:sz="4" w:space="0" w:color="000000"/>
              <w:left w:val="single" w:sz="4" w:space="0" w:color="000000"/>
              <w:bottom w:val="single" w:sz="4" w:space="0" w:color="000000"/>
              <w:right w:val="single" w:sz="4" w:space="0" w:color="000000"/>
            </w:tcBorders>
            <w:hideMark/>
          </w:tcPr>
          <w:p w14:paraId="47DA8C96" w14:textId="36227E4B" w:rsidR="006751C2" w:rsidRDefault="006751C2">
            <w:pPr>
              <w:rPr>
                <w:rFonts w:ascii="Arial" w:hAnsi="Arial" w:cs="Arial"/>
                <w:sz w:val="12"/>
                <w:szCs w:val="12"/>
              </w:rPr>
            </w:pPr>
            <w:r>
              <w:rPr>
                <w:rFonts w:ascii="Arial" w:hAnsi="Arial" w:cs="Arial"/>
                <w:sz w:val="12"/>
                <w:szCs w:val="12"/>
              </w:rPr>
              <w:t xml:space="preserve">Average: Client problem and user needs are partly addressed. System and poster design </w:t>
            </w:r>
            <w:r w:rsidR="00A64B99">
              <w:rPr>
                <w:rFonts w:ascii="Arial" w:hAnsi="Arial" w:cs="Arial"/>
                <w:sz w:val="12"/>
                <w:szCs w:val="12"/>
              </w:rPr>
              <w:t>is practical</w:t>
            </w:r>
            <w:r>
              <w:rPr>
                <w:rFonts w:ascii="Arial" w:hAnsi="Arial" w:cs="Arial"/>
                <w:sz w:val="12"/>
                <w:szCs w:val="12"/>
              </w:rPr>
              <w:t xml:space="preserve">. </w:t>
            </w:r>
            <w:r>
              <w:rPr>
                <w:rFonts w:ascii="Arial" w:hAnsi="Arial" w:cs="Arial"/>
                <w:sz w:val="12"/>
                <w:szCs w:val="12"/>
              </w:rPr>
              <w:br/>
              <w:t>10 points</w:t>
            </w:r>
          </w:p>
        </w:tc>
        <w:tc>
          <w:tcPr>
            <w:tcW w:w="1277" w:type="dxa"/>
            <w:tcBorders>
              <w:top w:val="single" w:sz="4" w:space="0" w:color="000000"/>
              <w:left w:val="single" w:sz="4" w:space="0" w:color="000000"/>
              <w:bottom w:val="single" w:sz="4" w:space="0" w:color="000000"/>
              <w:right w:val="single" w:sz="4" w:space="0" w:color="000000"/>
            </w:tcBorders>
            <w:hideMark/>
          </w:tcPr>
          <w:p w14:paraId="265024F2" w14:textId="77777777" w:rsidR="006751C2" w:rsidRDefault="006751C2">
            <w:pPr>
              <w:rPr>
                <w:rFonts w:ascii="Arial" w:hAnsi="Arial" w:cs="Arial"/>
                <w:sz w:val="12"/>
                <w:szCs w:val="12"/>
              </w:rPr>
            </w:pPr>
            <w:r>
              <w:rPr>
                <w:rFonts w:ascii="Arial" w:hAnsi="Arial" w:cs="Arial"/>
                <w:sz w:val="12"/>
                <w:szCs w:val="12"/>
              </w:rPr>
              <w:t xml:space="preserve">Pass: Client problem and user needs are partly addressed. System and poster design is not very practical. </w:t>
            </w:r>
            <w:r>
              <w:rPr>
                <w:rFonts w:ascii="Arial" w:hAnsi="Arial" w:cs="Arial"/>
                <w:sz w:val="12"/>
                <w:szCs w:val="12"/>
              </w:rPr>
              <w:br/>
              <w:t>8 points</w:t>
            </w:r>
          </w:p>
        </w:tc>
        <w:tc>
          <w:tcPr>
            <w:tcW w:w="1134" w:type="dxa"/>
            <w:tcBorders>
              <w:top w:val="single" w:sz="4" w:space="0" w:color="000000"/>
              <w:left w:val="single" w:sz="4" w:space="0" w:color="000000"/>
              <w:bottom w:val="single" w:sz="4" w:space="0" w:color="000000"/>
              <w:right w:val="single" w:sz="4" w:space="0" w:color="000000"/>
            </w:tcBorders>
            <w:hideMark/>
          </w:tcPr>
          <w:p w14:paraId="6BA61235" w14:textId="77777777" w:rsidR="006751C2" w:rsidRDefault="006751C2">
            <w:pPr>
              <w:rPr>
                <w:rFonts w:ascii="Arial" w:hAnsi="Arial" w:cs="Arial"/>
                <w:sz w:val="12"/>
                <w:szCs w:val="12"/>
              </w:rPr>
            </w:pPr>
            <w:r>
              <w:rPr>
                <w:rFonts w:ascii="Arial" w:hAnsi="Arial" w:cs="Arial"/>
                <w:sz w:val="12"/>
                <w:szCs w:val="12"/>
              </w:rPr>
              <w:t xml:space="preserve">Limited design demonstrated. </w:t>
            </w:r>
            <w:r>
              <w:rPr>
                <w:rFonts w:ascii="Arial" w:hAnsi="Arial" w:cs="Arial"/>
                <w:sz w:val="12"/>
                <w:szCs w:val="12"/>
              </w:rPr>
              <w:br/>
              <w:t>6 points</w:t>
            </w:r>
          </w:p>
        </w:tc>
        <w:tc>
          <w:tcPr>
            <w:tcW w:w="1009" w:type="dxa"/>
            <w:tcBorders>
              <w:top w:val="single" w:sz="4" w:space="0" w:color="000000"/>
              <w:left w:val="single" w:sz="4" w:space="0" w:color="000000"/>
              <w:bottom w:val="single" w:sz="4" w:space="0" w:color="000000"/>
              <w:right w:val="single" w:sz="4" w:space="0" w:color="000000"/>
            </w:tcBorders>
            <w:hideMark/>
          </w:tcPr>
          <w:p w14:paraId="5D15613B" w14:textId="77777777" w:rsidR="006751C2" w:rsidRDefault="006751C2">
            <w:pPr>
              <w:rPr>
                <w:rFonts w:ascii="Arial" w:hAnsi="Arial" w:cs="Arial"/>
                <w:sz w:val="12"/>
                <w:szCs w:val="12"/>
              </w:rPr>
            </w:pPr>
            <w:r>
              <w:rPr>
                <w:rFonts w:ascii="Arial" w:hAnsi="Arial" w:cs="Arial"/>
                <w:sz w:val="12"/>
                <w:szCs w:val="12"/>
              </w:rPr>
              <w:t xml:space="preserve">Very limited design demonstrated. </w:t>
            </w:r>
            <w:r>
              <w:rPr>
                <w:rFonts w:ascii="Arial" w:hAnsi="Arial" w:cs="Arial"/>
                <w:sz w:val="12"/>
                <w:szCs w:val="12"/>
              </w:rPr>
              <w:br/>
              <w:t>4 points</w:t>
            </w:r>
          </w:p>
        </w:tc>
        <w:tc>
          <w:tcPr>
            <w:tcW w:w="1175" w:type="dxa"/>
            <w:tcBorders>
              <w:top w:val="single" w:sz="4" w:space="0" w:color="000000"/>
              <w:left w:val="single" w:sz="4" w:space="0" w:color="000000"/>
              <w:bottom w:val="single" w:sz="4" w:space="0" w:color="000000"/>
              <w:right w:val="single" w:sz="4" w:space="0" w:color="000000"/>
            </w:tcBorders>
            <w:hideMark/>
          </w:tcPr>
          <w:p w14:paraId="183FF684" w14:textId="77777777" w:rsidR="006751C2" w:rsidRDefault="006751C2">
            <w:pPr>
              <w:rPr>
                <w:rFonts w:ascii="Arial" w:hAnsi="Arial" w:cs="Arial"/>
                <w:sz w:val="12"/>
                <w:szCs w:val="12"/>
              </w:rPr>
            </w:pPr>
            <w:r>
              <w:rPr>
                <w:rFonts w:ascii="Arial" w:hAnsi="Arial" w:cs="Arial"/>
                <w:sz w:val="12"/>
                <w:szCs w:val="12"/>
              </w:rPr>
              <w:t>Very limited or almost no design demonstrated</w:t>
            </w:r>
            <w:r>
              <w:rPr>
                <w:rFonts w:ascii="Arial" w:hAnsi="Arial" w:cs="Arial"/>
                <w:sz w:val="12"/>
                <w:szCs w:val="12"/>
              </w:rPr>
              <w:br/>
              <w:t>2 points</w:t>
            </w:r>
          </w:p>
        </w:tc>
        <w:tc>
          <w:tcPr>
            <w:tcW w:w="1474" w:type="dxa"/>
            <w:tcBorders>
              <w:top w:val="single" w:sz="4" w:space="0" w:color="000000"/>
              <w:left w:val="single" w:sz="4" w:space="0" w:color="000000"/>
              <w:bottom w:val="single" w:sz="4" w:space="0" w:color="000000"/>
              <w:right w:val="single" w:sz="4" w:space="0" w:color="000000"/>
            </w:tcBorders>
            <w:hideMark/>
          </w:tcPr>
          <w:p w14:paraId="68E0F6E0" w14:textId="77777777" w:rsidR="006751C2" w:rsidRDefault="006751C2">
            <w:pPr>
              <w:rPr>
                <w:rFonts w:ascii="Arial" w:hAnsi="Arial" w:cs="Arial"/>
                <w:sz w:val="12"/>
                <w:szCs w:val="12"/>
              </w:rPr>
            </w:pPr>
            <w:r>
              <w:rPr>
                <w:rFonts w:ascii="Arial" w:hAnsi="Arial" w:cs="Arial"/>
                <w:sz w:val="12"/>
                <w:szCs w:val="12"/>
              </w:rPr>
              <w:t>No design demonstrated.</w:t>
            </w:r>
            <w:r>
              <w:rPr>
                <w:rFonts w:ascii="Arial" w:hAnsi="Arial" w:cs="Arial"/>
                <w:sz w:val="12"/>
                <w:szCs w:val="12"/>
              </w:rPr>
              <w:br/>
              <w:t>0 points</w:t>
            </w:r>
          </w:p>
        </w:tc>
      </w:tr>
      <w:tr w:rsidR="0080216D" w14:paraId="5202036B" w14:textId="77777777" w:rsidTr="00442D87">
        <w:trPr>
          <w:gridAfter w:val="1"/>
          <w:wAfter w:w="28" w:type="dxa"/>
          <w:trHeight w:val="1950"/>
        </w:trPr>
        <w:tc>
          <w:tcPr>
            <w:tcW w:w="1859" w:type="dxa"/>
            <w:tcBorders>
              <w:top w:val="single" w:sz="4" w:space="0" w:color="000000"/>
              <w:left w:val="single" w:sz="4" w:space="0" w:color="000000"/>
              <w:bottom w:val="single" w:sz="4" w:space="0" w:color="000000"/>
              <w:right w:val="single" w:sz="4" w:space="0" w:color="000000"/>
            </w:tcBorders>
            <w:shd w:val="clear" w:color="274E13" w:fill="274E13"/>
            <w:vAlign w:val="bottom"/>
            <w:hideMark/>
          </w:tcPr>
          <w:p w14:paraId="58100945" w14:textId="77777777" w:rsidR="006751C2" w:rsidRPr="0080216D" w:rsidRDefault="006751C2">
            <w:pPr>
              <w:rPr>
                <w:rFonts w:ascii="Arial" w:hAnsi="Arial" w:cs="Arial"/>
                <w:b/>
                <w:bCs/>
                <w:color w:val="FFFFFF"/>
                <w:sz w:val="15"/>
                <w:szCs w:val="15"/>
              </w:rPr>
            </w:pPr>
            <w:r w:rsidRPr="0080216D">
              <w:rPr>
                <w:rFonts w:ascii="Arial" w:hAnsi="Arial" w:cs="Arial"/>
                <w:b/>
                <w:bCs/>
                <w:color w:val="FFFFFF"/>
                <w:sz w:val="15"/>
                <w:szCs w:val="15"/>
              </w:rPr>
              <w:t xml:space="preserve">Development  </w:t>
            </w:r>
            <w:r w:rsidRPr="0080216D">
              <w:rPr>
                <w:rFonts w:ascii="Arial" w:hAnsi="Arial" w:cs="Arial"/>
                <w:b/>
                <w:bCs/>
                <w:color w:val="FFFFFF"/>
                <w:sz w:val="15"/>
                <w:szCs w:val="15"/>
              </w:rPr>
              <w:br/>
              <w:t xml:space="preserve"> </w:t>
            </w:r>
            <w:r w:rsidRPr="0080216D">
              <w:rPr>
                <w:rFonts w:ascii="Arial" w:hAnsi="Arial" w:cs="Arial"/>
                <w:b/>
                <w:bCs/>
                <w:color w:val="FFFFFF"/>
                <w:sz w:val="15"/>
                <w:szCs w:val="15"/>
              </w:rPr>
              <w:br/>
              <w:t xml:space="preserve">• Addresses client’s problem  </w:t>
            </w:r>
            <w:r w:rsidRPr="0080216D">
              <w:rPr>
                <w:rFonts w:ascii="Arial" w:hAnsi="Arial" w:cs="Arial"/>
                <w:b/>
                <w:bCs/>
                <w:color w:val="FFFFFF"/>
                <w:sz w:val="15"/>
                <w:szCs w:val="15"/>
              </w:rPr>
              <w:br/>
              <w:t>• A working software developed and tested</w:t>
            </w:r>
          </w:p>
        </w:tc>
        <w:tc>
          <w:tcPr>
            <w:tcW w:w="723" w:type="dxa"/>
            <w:tcBorders>
              <w:top w:val="single" w:sz="4" w:space="0" w:color="000000"/>
              <w:left w:val="single" w:sz="4" w:space="0" w:color="000000"/>
              <w:bottom w:val="single" w:sz="4" w:space="0" w:color="000000"/>
              <w:right w:val="single" w:sz="4" w:space="0" w:color="000000"/>
            </w:tcBorders>
            <w:hideMark/>
          </w:tcPr>
          <w:p w14:paraId="7A408A6F" w14:textId="77777777" w:rsidR="006751C2" w:rsidRDefault="006751C2">
            <w:pPr>
              <w:jc w:val="right"/>
              <w:rPr>
                <w:rFonts w:ascii="Arial" w:hAnsi="Arial" w:cs="Arial"/>
                <w:sz w:val="12"/>
                <w:szCs w:val="12"/>
              </w:rPr>
            </w:pPr>
            <w:r>
              <w:rPr>
                <w:rFonts w:ascii="Arial" w:hAnsi="Arial" w:cs="Arial"/>
                <w:sz w:val="12"/>
                <w:szCs w:val="12"/>
              </w:rPr>
              <w:t>20%</w:t>
            </w:r>
          </w:p>
        </w:tc>
        <w:tc>
          <w:tcPr>
            <w:tcW w:w="1404" w:type="dxa"/>
            <w:tcBorders>
              <w:top w:val="single" w:sz="4" w:space="0" w:color="000000"/>
              <w:left w:val="single" w:sz="4" w:space="0" w:color="000000"/>
              <w:bottom w:val="single" w:sz="4" w:space="0" w:color="000000"/>
              <w:right w:val="single" w:sz="4" w:space="0" w:color="000000"/>
            </w:tcBorders>
            <w:hideMark/>
          </w:tcPr>
          <w:p w14:paraId="190BB385" w14:textId="77777777" w:rsidR="006751C2" w:rsidRDefault="006751C2">
            <w:pPr>
              <w:rPr>
                <w:rFonts w:ascii="Arial" w:hAnsi="Arial" w:cs="Arial"/>
                <w:sz w:val="12"/>
                <w:szCs w:val="12"/>
              </w:rPr>
            </w:pPr>
            <w:r>
              <w:rPr>
                <w:rFonts w:ascii="Arial" w:hAnsi="Arial" w:cs="Arial"/>
                <w:sz w:val="12"/>
                <w:szCs w:val="12"/>
              </w:rPr>
              <w:t xml:space="preserve">Client problem and user needs are addressed beyond client's expectations. Developed software is tested and exceeds client’s expectations. It is demonstrated using a professional video demo. GIT versioning system is used effectively. </w:t>
            </w:r>
            <w:r>
              <w:rPr>
                <w:rFonts w:ascii="Arial" w:hAnsi="Arial" w:cs="Arial"/>
                <w:sz w:val="12"/>
                <w:szCs w:val="12"/>
              </w:rPr>
              <w:br/>
              <w:t>20 points</w:t>
            </w:r>
          </w:p>
        </w:tc>
        <w:tc>
          <w:tcPr>
            <w:tcW w:w="1275" w:type="dxa"/>
            <w:tcBorders>
              <w:top w:val="single" w:sz="4" w:space="0" w:color="000000"/>
              <w:left w:val="single" w:sz="4" w:space="0" w:color="000000"/>
              <w:bottom w:val="single" w:sz="4" w:space="0" w:color="000000"/>
              <w:right w:val="single" w:sz="4" w:space="0" w:color="000000"/>
            </w:tcBorders>
            <w:hideMark/>
          </w:tcPr>
          <w:p w14:paraId="70F2BE12" w14:textId="77777777" w:rsidR="006751C2" w:rsidRDefault="006751C2">
            <w:pPr>
              <w:rPr>
                <w:rFonts w:ascii="Arial" w:hAnsi="Arial" w:cs="Arial"/>
                <w:sz w:val="12"/>
                <w:szCs w:val="12"/>
              </w:rPr>
            </w:pPr>
            <w:r>
              <w:rPr>
                <w:rFonts w:ascii="Arial" w:hAnsi="Arial" w:cs="Arial"/>
                <w:sz w:val="12"/>
                <w:szCs w:val="12"/>
              </w:rPr>
              <w:t xml:space="preserve">Client problem and user needs are addressed exceptionally well. Developed software is tested and works exceptionally well. It is demonstrated using a professional video demo. GIT versioning system is used effectively. </w:t>
            </w:r>
            <w:r>
              <w:rPr>
                <w:rFonts w:ascii="Arial" w:hAnsi="Arial" w:cs="Arial"/>
                <w:sz w:val="12"/>
                <w:szCs w:val="12"/>
              </w:rPr>
              <w:br/>
              <w:t>18 points</w:t>
            </w:r>
          </w:p>
        </w:tc>
        <w:tc>
          <w:tcPr>
            <w:tcW w:w="1276" w:type="dxa"/>
            <w:tcBorders>
              <w:top w:val="single" w:sz="4" w:space="0" w:color="000000"/>
              <w:left w:val="single" w:sz="4" w:space="0" w:color="000000"/>
              <w:bottom w:val="single" w:sz="4" w:space="0" w:color="000000"/>
              <w:right w:val="single" w:sz="4" w:space="0" w:color="000000"/>
            </w:tcBorders>
            <w:hideMark/>
          </w:tcPr>
          <w:p w14:paraId="2B72A0B1" w14:textId="77777777" w:rsidR="006751C2" w:rsidRDefault="006751C2">
            <w:pPr>
              <w:rPr>
                <w:rFonts w:ascii="Arial" w:hAnsi="Arial" w:cs="Arial"/>
                <w:sz w:val="12"/>
                <w:szCs w:val="12"/>
              </w:rPr>
            </w:pPr>
            <w:r>
              <w:rPr>
                <w:rFonts w:ascii="Arial" w:hAnsi="Arial" w:cs="Arial"/>
                <w:sz w:val="12"/>
                <w:szCs w:val="12"/>
              </w:rPr>
              <w:t xml:space="preserve">Excellent: Client problem and user needs are addressed excellently. Developed software is tested and works excellently. It is demonstrated using an excellent video demo. GIT versioning system is used effectively. </w:t>
            </w:r>
            <w:r>
              <w:rPr>
                <w:rFonts w:ascii="Arial" w:hAnsi="Arial" w:cs="Arial"/>
                <w:sz w:val="12"/>
                <w:szCs w:val="12"/>
              </w:rPr>
              <w:br/>
              <w:t>16 points</w:t>
            </w:r>
          </w:p>
        </w:tc>
        <w:tc>
          <w:tcPr>
            <w:tcW w:w="1275" w:type="dxa"/>
            <w:tcBorders>
              <w:top w:val="single" w:sz="4" w:space="0" w:color="000000"/>
              <w:left w:val="single" w:sz="4" w:space="0" w:color="000000"/>
              <w:bottom w:val="single" w:sz="4" w:space="0" w:color="000000"/>
              <w:right w:val="single" w:sz="4" w:space="0" w:color="000000"/>
            </w:tcBorders>
            <w:hideMark/>
          </w:tcPr>
          <w:p w14:paraId="678B6C5B" w14:textId="77777777" w:rsidR="006751C2" w:rsidRDefault="006751C2">
            <w:pPr>
              <w:rPr>
                <w:rFonts w:ascii="Arial" w:hAnsi="Arial" w:cs="Arial"/>
                <w:sz w:val="12"/>
                <w:szCs w:val="12"/>
              </w:rPr>
            </w:pPr>
            <w:r>
              <w:rPr>
                <w:rFonts w:ascii="Arial" w:hAnsi="Arial" w:cs="Arial"/>
                <w:sz w:val="12"/>
                <w:szCs w:val="12"/>
              </w:rPr>
              <w:t xml:space="preserve">Very good: Client problem and user needs are very well addressed. Developed software works very well and as client expected. It is documented using a very good video demo. GIT versioning system is used very well. </w:t>
            </w:r>
            <w:r>
              <w:rPr>
                <w:rFonts w:ascii="Arial" w:hAnsi="Arial" w:cs="Arial"/>
                <w:sz w:val="12"/>
                <w:szCs w:val="12"/>
              </w:rPr>
              <w:br/>
              <w:t>14 points</w:t>
            </w:r>
          </w:p>
        </w:tc>
        <w:tc>
          <w:tcPr>
            <w:tcW w:w="1134" w:type="dxa"/>
            <w:tcBorders>
              <w:top w:val="single" w:sz="4" w:space="0" w:color="000000"/>
              <w:left w:val="single" w:sz="4" w:space="0" w:color="000000"/>
              <w:bottom w:val="single" w:sz="4" w:space="0" w:color="000000"/>
              <w:right w:val="single" w:sz="4" w:space="0" w:color="000000"/>
            </w:tcBorders>
            <w:hideMark/>
          </w:tcPr>
          <w:p w14:paraId="6AC8D8E4" w14:textId="77777777" w:rsidR="006751C2" w:rsidRDefault="006751C2">
            <w:pPr>
              <w:rPr>
                <w:rFonts w:ascii="Arial" w:hAnsi="Arial" w:cs="Arial"/>
                <w:sz w:val="12"/>
                <w:szCs w:val="12"/>
              </w:rPr>
            </w:pPr>
            <w:r>
              <w:rPr>
                <w:rFonts w:ascii="Arial" w:hAnsi="Arial" w:cs="Arial"/>
                <w:sz w:val="12"/>
                <w:szCs w:val="12"/>
              </w:rPr>
              <w:t xml:space="preserve">Good: Client problem and user needs are well addressed. Developed software is tested and works well as client expected. It is documented using a good video demonstration. Git is used. </w:t>
            </w:r>
            <w:r>
              <w:rPr>
                <w:rFonts w:ascii="Arial" w:hAnsi="Arial" w:cs="Arial"/>
                <w:sz w:val="12"/>
                <w:szCs w:val="12"/>
              </w:rPr>
              <w:br/>
              <w:t>12 points</w:t>
            </w:r>
          </w:p>
        </w:tc>
        <w:tc>
          <w:tcPr>
            <w:tcW w:w="1134" w:type="dxa"/>
            <w:tcBorders>
              <w:top w:val="single" w:sz="4" w:space="0" w:color="000000"/>
              <w:left w:val="single" w:sz="4" w:space="0" w:color="000000"/>
              <w:bottom w:val="single" w:sz="4" w:space="0" w:color="000000"/>
              <w:right w:val="single" w:sz="4" w:space="0" w:color="000000"/>
            </w:tcBorders>
            <w:hideMark/>
          </w:tcPr>
          <w:p w14:paraId="36358A01" w14:textId="77777777" w:rsidR="006751C2" w:rsidRDefault="006751C2">
            <w:pPr>
              <w:rPr>
                <w:rFonts w:ascii="Arial" w:hAnsi="Arial" w:cs="Arial"/>
                <w:sz w:val="12"/>
                <w:szCs w:val="12"/>
              </w:rPr>
            </w:pPr>
            <w:r>
              <w:rPr>
                <w:rFonts w:ascii="Arial" w:hAnsi="Arial" w:cs="Arial"/>
                <w:sz w:val="12"/>
                <w:szCs w:val="12"/>
              </w:rPr>
              <w:t xml:space="preserve">Average: Client problem and user needs are addressed. Developed software is tested and partially works as client expected. Only basic video demonstration. Average use of Git. </w:t>
            </w:r>
            <w:r>
              <w:rPr>
                <w:rFonts w:ascii="Arial" w:hAnsi="Arial" w:cs="Arial"/>
                <w:sz w:val="12"/>
                <w:szCs w:val="12"/>
              </w:rPr>
              <w:br/>
              <w:t>10 points</w:t>
            </w:r>
          </w:p>
        </w:tc>
        <w:tc>
          <w:tcPr>
            <w:tcW w:w="1277" w:type="dxa"/>
            <w:tcBorders>
              <w:top w:val="single" w:sz="4" w:space="0" w:color="000000"/>
              <w:left w:val="single" w:sz="4" w:space="0" w:color="000000"/>
              <w:bottom w:val="single" w:sz="4" w:space="0" w:color="000000"/>
              <w:right w:val="single" w:sz="4" w:space="0" w:color="000000"/>
            </w:tcBorders>
            <w:hideMark/>
          </w:tcPr>
          <w:p w14:paraId="3EFC26D9" w14:textId="77777777" w:rsidR="006751C2" w:rsidRDefault="006751C2">
            <w:pPr>
              <w:rPr>
                <w:rFonts w:ascii="Arial" w:hAnsi="Arial" w:cs="Arial"/>
                <w:sz w:val="12"/>
                <w:szCs w:val="12"/>
              </w:rPr>
            </w:pPr>
            <w:r>
              <w:rPr>
                <w:rFonts w:ascii="Arial" w:hAnsi="Arial" w:cs="Arial"/>
                <w:sz w:val="12"/>
                <w:szCs w:val="12"/>
              </w:rPr>
              <w:t xml:space="preserve">Pass: Client problem and user needs are partly addressed. Developed software does not work well or as client expected. Only basic video demonstration and limited evidence of testing provided. Git may not have been used effectively or at all. </w:t>
            </w:r>
            <w:r>
              <w:rPr>
                <w:rFonts w:ascii="Arial" w:hAnsi="Arial" w:cs="Arial"/>
                <w:sz w:val="12"/>
                <w:szCs w:val="12"/>
              </w:rPr>
              <w:br/>
              <w:t>8 points</w:t>
            </w:r>
          </w:p>
        </w:tc>
        <w:tc>
          <w:tcPr>
            <w:tcW w:w="1134" w:type="dxa"/>
            <w:tcBorders>
              <w:top w:val="single" w:sz="4" w:space="0" w:color="000000"/>
              <w:left w:val="single" w:sz="4" w:space="0" w:color="000000"/>
              <w:bottom w:val="single" w:sz="4" w:space="0" w:color="000000"/>
              <w:right w:val="single" w:sz="4" w:space="0" w:color="000000"/>
            </w:tcBorders>
            <w:hideMark/>
          </w:tcPr>
          <w:p w14:paraId="6A6B2E8B" w14:textId="6B4D9BE5" w:rsidR="006751C2" w:rsidRDefault="006751C2">
            <w:pPr>
              <w:rPr>
                <w:rFonts w:ascii="Arial" w:hAnsi="Arial" w:cs="Arial"/>
                <w:sz w:val="12"/>
                <w:szCs w:val="12"/>
              </w:rPr>
            </w:pPr>
            <w:r>
              <w:rPr>
                <w:rFonts w:ascii="Arial" w:hAnsi="Arial" w:cs="Arial"/>
                <w:sz w:val="12"/>
                <w:szCs w:val="12"/>
              </w:rPr>
              <w:t xml:space="preserve">Limited software development and testing </w:t>
            </w:r>
            <w:r w:rsidR="0080216D">
              <w:rPr>
                <w:rFonts w:ascii="Arial" w:hAnsi="Arial" w:cs="Arial"/>
                <w:sz w:val="12"/>
                <w:szCs w:val="12"/>
              </w:rPr>
              <w:t>demonstrated</w:t>
            </w:r>
            <w:r>
              <w:rPr>
                <w:rFonts w:ascii="Arial" w:hAnsi="Arial" w:cs="Arial"/>
                <w:sz w:val="12"/>
                <w:szCs w:val="12"/>
              </w:rPr>
              <w:t>.</w:t>
            </w:r>
            <w:r>
              <w:rPr>
                <w:rFonts w:ascii="Arial" w:hAnsi="Arial" w:cs="Arial"/>
                <w:sz w:val="12"/>
                <w:szCs w:val="12"/>
              </w:rPr>
              <w:br/>
              <w:t>6 points</w:t>
            </w:r>
          </w:p>
        </w:tc>
        <w:tc>
          <w:tcPr>
            <w:tcW w:w="1009" w:type="dxa"/>
            <w:tcBorders>
              <w:top w:val="single" w:sz="4" w:space="0" w:color="000000"/>
              <w:left w:val="single" w:sz="4" w:space="0" w:color="000000"/>
              <w:bottom w:val="single" w:sz="4" w:space="0" w:color="000000"/>
              <w:right w:val="single" w:sz="4" w:space="0" w:color="000000"/>
            </w:tcBorders>
            <w:hideMark/>
          </w:tcPr>
          <w:p w14:paraId="2CE570ED" w14:textId="77777777" w:rsidR="006751C2" w:rsidRDefault="006751C2">
            <w:pPr>
              <w:rPr>
                <w:rFonts w:ascii="Arial" w:hAnsi="Arial" w:cs="Arial"/>
                <w:sz w:val="12"/>
                <w:szCs w:val="12"/>
              </w:rPr>
            </w:pPr>
            <w:r>
              <w:rPr>
                <w:rFonts w:ascii="Arial" w:hAnsi="Arial" w:cs="Arial"/>
                <w:sz w:val="12"/>
                <w:szCs w:val="12"/>
              </w:rPr>
              <w:t>Very limited software development and testing demonstrated.</w:t>
            </w:r>
            <w:r>
              <w:rPr>
                <w:rFonts w:ascii="Arial" w:hAnsi="Arial" w:cs="Arial"/>
                <w:sz w:val="12"/>
                <w:szCs w:val="12"/>
              </w:rPr>
              <w:br/>
              <w:t>4 points</w:t>
            </w:r>
          </w:p>
        </w:tc>
        <w:tc>
          <w:tcPr>
            <w:tcW w:w="1175" w:type="dxa"/>
            <w:tcBorders>
              <w:top w:val="single" w:sz="4" w:space="0" w:color="000000"/>
              <w:left w:val="single" w:sz="4" w:space="0" w:color="000000"/>
              <w:bottom w:val="single" w:sz="4" w:space="0" w:color="000000"/>
              <w:right w:val="single" w:sz="4" w:space="0" w:color="000000"/>
            </w:tcBorders>
            <w:hideMark/>
          </w:tcPr>
          <w:p w14:paraId="7929F32F" w14:textId="77777777" w:rsidR="006751C2" w:rsidRDefault="006751C2">
            <w:pPr>
              <w:rPr>
                <w:rFonts w:ascii="Arial" w:hAnsi="Arial" w:cs="Arial"/>
                <w:sz w:val="12"/>
                <w:szCs w:val="12"/>
              </w:rPr>
            </w:pPr>
            <w:r>
              <w:rPr>
                <w:rFonts w:ascii="Arial" w:hAnsi="Arial" w:cs="Arial"/>
                <w:sz w:val="12"/>
                <w:szCs w:val="12"/>
              </w:rPr>
              <w:t>Very limited or almost no software development and testing demonstrated.</w:t>
            </w:r>
            <w:r>
              <w:rPr>
                <w:rFonts w:ascii="Arial" w:hAnsi="Arial" w:cs="Arial"/>
                <w:sz w:val="12"/>
                <w:szCs w:val="12"/>
              </w:rPr>
              <w:br/>
              <w:t>2 points</w:t>
            </w:r>
          </w:p>
        </w:tc>
        <w:tc>
          <w:tcPr>
            <w:tcW w:w="1474" w:type="dxa"/>
            <w:tcBorders>
              <w:top w:val="single" w:sz="4" w:space="0" w:color="000000"/>
              <w:left w:val="single" w:sz="4" w:space="0" w:color="000000"/>
              <w:bottom w:val="single" w:sz="4" w:space="0" w:color="000000"/>
              <w:right w:val="single" w:sz="4" w:space="0" w:color="000000"/>
            </w:tcBorders>
            <w:hideMark/>
          </w:tcPr>
          <w:p w14:paraId="59635007" w14:textId="01753209" w:rsidR="006751C2" w:rsidRDefault="006751C2">
            <w:pPr>
              <w:rPr>
                <w:rFonts w:ascii="Arial" w:hAnsi="Arial" w:cs="Arial"/>
                <w:sz w:val="12"/>
                <w:szCs w:val="12"/>
              </w:rPr>
            </w:pPr>
            <w:r>
              <w:rPr>
                <w:rFonts w:ascii="Arial" w:hAnsi="Arial" w:cs="Arial"/>
                <w:sz w:val="12"/>
                <w:szCs w:val="12"/>
              </w:rPr>
              <w:t xml:space="preserve">No software development </w:t>
            </w:r>
            <w:r w:rsidR="00A64B99">
              <w:rPr>
                <w:rFonts w:ascii="Arial" w:hAnsi="Arial" w:cs="Arial"/>
                <w:sz w:val="12"/>
                <w:szCs w:val="12"/>
              </w:rPr>
              <w:t>demonstrated</w:t>
            </w:r>
            <w:r>
              <w:rPr>
                <w:rFonts w:ascii="Arial" w:hAnsi="Arial" w:cs="Arial"/>
                <w:sz w:val="12"/>
                <w:szCs w:val="12"/>
              </w:rPr>
              <w:t xml:space="preserve">. </w:t>
            </w:r>
            <w:r>
              <w:rPr>
                <w:rFonts w:ascii="Arial" w:hAnsi="Arial" w:cs="Arial"/>
                <w:sz w:val="12"/>
                <w:szCs w:val="12"/>
              </w:rPr>
              <w:br/>
              <w:t>0 points</w:t>
            </w:r>
          </w:p>
        </w:tc>
      </w:tr>
      <w:tr w:rsidR="0080216D" w14:paraId="5AAE61A3" w14:textId="77777777" w:rsidTr="00442D87">
        <w:trPr>
          <w:gridAfter w:val="1"/>
          <w:wAfter w:w="28" w:type="dxa"/>
          <w:trHeight w:val="408"/>
        </w:trPr>
        <w:tc>
          <w:tcPr>
            <w:tcW w:w="1859" w:type="dxa"/>
            <w:tcBorders>
              <w:top w:val="single" w:sz="4" w:space="0" w:color="000000"/>
              <w:left w:val="single" w:sz="4" w:space="0" w:color="000000"/>
              <w:bottom w:val="single" w:sz="4" w:space="0" w:color="000000"/>
              <w:right w:val="single" w:sz="4" w:space="0" w:color="000000"/>
            </w:tcBorders>
            <w:shd w:val="clear" w:color="274E13" w:fill="274E13"/>
            <w:vAlign w:val="bottom"/>
            <w:hideMark/>
          </w:tcPr>
          <w:p w14:paraId="324A08C6" w14:textId="77777777" w:rsidR="006751C2" w:rsidRPr="0080216D" w:rsidRDefault="006751C2">
            <w:pPr>
              <w:rPr>
                <w:rFonts w:ascii="Arial" w:hAnsi="Arial" w:cs="Arial"/>
                <w:b/>
                <w:bCs/>
                <w:color w:val="FFFFFF"/>
                <w:sz w:val="15"/>
                <w:szCs w:val="15"/>
              </w:rPr>
            </w:pPr>
            <w:r w:rsidRPr="0080216D">
              <w:rPr>
                <w:rFonts w:ascii="Arial" w:hAnsi="Arial" w:cs="Arial"/>
                <w:b/>
                <w:bCs/>
                <w:color w:val="FFFFFF"/>
                <w:sz w:val="15"/>
                <w:szCs w:val="15"/>
              </w:rPr>
              <w:t>Evidence of Product and Sprint backlogs</w:t>
            </w:r>
          </w:p>
        </w:tc>
        <w:tc>
          <w:tcPr>
            <w:tcW w:w="723" w:type="dxa"/>
            <w:tcBorders>
              <w:top w:val="single" w:sz="4" w:space="0" w:color="000000"/>
              <w:left w:val="single" w:sz="4" w:space="0" w:color="000000"/>
              <w:bottom w:val="single" w:sz="4" w:space="0" w:color="000000"/>
              <w:right w:val="single" w:sz="4" w:space="0" w:color="000000"/>
            </w:tcBorders>
            <w:hideMark/>
          </w:tcPr>
          <w:p w14:paraId="5D3F52CB" w14:textId="77777777" w:rsidR="006751C2" w:rsidRDefault="006751C2">
            <w:pPr>
              <w:jc w:val="right"/>
              <w:rPr>
                <w:rFonts w:ascii="Arial" w:hAnsi="Arial" w:cs="Arial"/>
                <w:sz w:val="12"/>
                <w:szCs w:val="12"/>
              </w:rPr>
            </w:pPr>
            <w:r>
              <w:rPr>
                <w:rFonts w:ascii="Arial" w:hAnsi="Arial" w:cs="Arial"/>
                <w:sz w:val="12"/>
                <w:szCs w:val="12"/>
              </w:rPr>
              <w:t>10%</w:t>
            </w:r>
          </w:p>
        </w:tc>
        <w:tc>
          <w:tcPr>
            <w:tcW w:w="1404" w:type="dxa"/>
            <w:tcBorders>
              <w:top w:val="single" w:sz="4" w:space="0" w:color="000000"/>
              <w:left w:val="single" w:sz="4" w:space="0" w:color="000000"/>
              <w:bottom w:val="single" w:sz="4" w:space="0" w:color="000000"/>
              <w:right w:val="single" w:sz="4" w:space="0" w:color="000000"/>
            </w:tcBorders>
            <w:hideMark/>
          </w:tcPr>
          <w:p w14:paraId="61581ECB" w14:textId="77777777" w:rsidR="006751C2" w:rsidRDefault="006751C2">
            <w:pPr>
              <w:rPr>
                <w:rFonts w:ascii="Arial" w:hAnsi="Arial" w:cs="Arial"/>
                <w:sz w:val="12"/>
                <w:szCs w:val="12"/>
              </w:rPr>
            </w:pPr>
            <w:r>
              <w:rPr>
                <w:rFonts w:ascii="Arial" w:hAnsi="Arial" w:cs="Arial"/>
                <w:sz w:val="12"/>
                <w:szCs w:val="12"/>
              </w:rPr>
              <w:t>Application of all appropriate elements of a user story captures all stakeholder’s needs beyond expectations in a comprehensive set of user stories. Sprints are planned beyond expectation.</w:t>
            </w:r>
            <w:r>
              <w:rPr>
                <w:rFonts w:ascii="Arial" w:hAnsi="Arial" w:cs="Arial"/>
                <w:sz w:val="12"/>
                <w:szCs w:val="12"/>
              </w:rPr>
              <w:br/>
              <w:t>10 points</w:t>
            </w:r>
          </w:p>
        </w:tc>
        <w:tc>
          <w:tcPr>
            <w:tcW w:w="1275" w:type="dxa"/>
            <w:tcBorders>
              <w:top w:val="single" w:sz="4" w:space="0" w:color="000000"/>
              <w:left w:val="single" w:sz="4" w:space="0" w:color="000000"/>
              <w:bottom w:val="single" w:sz="4" w:space="0" w:color="000000"/>
              <w:right w:val="single" w:sz="4" w:space="0" w:color="000000"/>
            </w:tcBorders>
            <w:hideMark/>
          </w:tcPr>
          <w:p w14:paraId="0CA244EA" w14:textId="77777777" w:rsidR="006751C2" w:rsidRDefault="006751C2">
            <w:pPr>
              <w:rPr>
                <w:rFonts w:ascii="Arial" w:hAnsi="Arial" w:cs="Arial"/>
                <w:sz w:val="12"/>
                <w:szCs w:val="12"/>
              </w:rPr>
            </w:pPr>
            <w:r>
              <w:rPr>
                <w:rFonts w:ascii="Arial" w:hAnsi="Arial" w:cs="Arial"/>
                <w:sz w:val="12"/>
                <w:szCs w:val="12"/>
              </w:rPr>
              <w:t>An exceptionally comprehensive application of all appropriate elements of a user story which captures all stakeholder’s needs in a comprehensive set of user stories. Sprints are exceptionally well planned.</w:t>
            </w:r>
            <w:r>
              <w:rPr>
                <w:rFonts w:ascii="Arial" w:hAnsi="Arial" w:cs="Arial"/>
                <w:sz w:val="12"/>
                <w:szCs w:val="12"/>
              </w:rPr>
              <w:br/>
              <w:t>9 points</w:t>
            </w:r>
          </w:p>
        </w:tc>
        <w:tc>
          <w:tcPr>
            <w:tcW w:w="1276" w:type="dxa"/>
            <w:tcBorders>
              <w:top w:val="single" w:sz="4" w:space="0" w:color="000000"/>
              <w:left w:val="single" w:sz="4" w:space="0" w:color="000000"/>
              <w:bottom w:val="single" w:sz="4" w:space="0" w:color="000000"/>
              <w:right w:val="single" w:sz="4" w:space="0" w:color="000000"/>
            </w:tcBorders>
            <w:hideMark/>
          </w:tcPr>
          <w:p w14:paraId="483A7F74" w14:textId="77777777" w:rsidR="006751C2" w:rsidRDefault="006751C2">
            <w:pPr>
              <w:rPr>
                <w:rFonts w:ascii="Arial" w:hAnsi="Arial" w:cs="Arial"/>
                <w:sz w:val="12"/>
                <w:szCs w:val="12"/>
              </w:rPr>
            </w:pPr>
            <w:r>
              <w:rPr>
                <w:rFonts w:ascii="Arial" w:hAnsi="Arial" w:cs="Arial"/>
                <w:sz w:val="12"/>
                <w:szCs w:val="12"/>
              </w:rPr>
              <w:t>Excellent and comprehensive application of all appropriate elements of a user story which captures all stakeholder’s needs in a comprehensive set of user stories. Sprints are exceptionally well planned.</w:t>
            </w:r>
            <w:r>
              <w:rPr>
                <w:rFonts w:ascii="Arial" w:hAnsi="Arial" w:cs="Arial"/>
                <w:sz w:val="12"/>
                <w:szCs w:val="12"/>
              </w:rPr>
              <w:br/>
              <w:t>8 points</w:t>
            </w:r>
          </w:p>
        </w:tc>
        <w:tc>
          <w:tcPr>
            <w:tcW w:w="1275" w:type="dxa"/>
            <w:tcBorders>
              <w:top w:val="single" w:sz="4" w:space="0" w:color="000000"/>
              <w:left w:val="single" w:sz="4" w:space="0" w:color="000000"/>
              <w:bottom w:val="single" w:sz="4" w:space="0" w:color="000000"/>
              <w:right w:val="single" w:sz="4" w:space="0" w:color="000000"/>
            </w:tcBorders>
            <w:hideMark/>
          </w:tcPr>
          <w:p w14:paraId="073852B2" w14:textId="77777777" w:rsidR="006751C2" w:rsidRDefault="006751C2">
            <w:pPr>
              <w:rPr>
                <w:rFonts w:ascii="Arial" w:hAnsi="Arial" w:cs="Arial"/>
                <w:sz w:val="12"/>
                <w:szCs w:val="12"/>
              </w:rPr>
            </w:pPr>
            <w:r>
              <w:rPr>
                <w:rFonts w:ascii="Arial" w:hAnsi="Arial" w:cs="Arial"/>
                <w:sz w:val="12"/>
                <w:szCs w:val="12"/>
              </w:rPr>
              <w:t>A very good application of all appropriate elements of a user story which captures all stakeholder’s needs in a broad set of user stories. Sprints are very well planned.</w:t>
            </w:r>
            <w:r>
              <w:rPr>
                <w:rFonts w:ascii="Arial" w:hAnsi="Arial" w:cs="Arial"/>
                <w:sz w:val="12"/>
                <w:szCs w:val="12"/>
              </w:rPr>
              <w:br/>
              <w:t>7 points</w:t>
            </w:r>
          </w:p>
        </w:tc>
        <w:tc>
          <w:tcPr>
            <w:tcW w:w="1134" w:type="dxa"/>
            <w:tcBorders>
              <w:top w:val="single" w:sz="4" w:space="0" w:color="000000"/>
              <w:left w:val="single" w:sz="4" w:space="0" w:color="000000"/>
              <w:bottom w:val="single" w:sz="4" w:space="0" w:color="000000"/>
              <w:right w:val="single" w:sz="4" w:space="0" w:color="000000"/>
            </w:tcBorders>
            <w:hideMark/>
          </w:tcPr>
          <w:p w14:paraId="16C92A11" w14:textId="77777777" w:rsidR="006751C2" w:rsidRDefault="006751C2">
            <w:pPr>
              <w:rPr>
                <w:rFonts w:ascii="Arial" w:hAnsi="Arial" w:cs="Arial"/>
                <w:sz w:val="12"/>
                <w:szCs w:val="12"/>
              </w:rPr>
            </w:pPr>
            <w:r>
              <w:rPr>
                <w:rFonts w:ascii="Arial" w:hAnsi="Arial" w:cs="Arial"/>
                <w:sz w:val="12"/>
                <w:szCs w:val="12"/>
              </w:rPr>
              <w:t>A good application of all basic elements of a user story but captures stakeholder’s needs in a too narrow set of user stories. Sprints are well planned.</w:t>
            </w:r>
            <w:r>
              <w:rPr>
                <w:rFonts w:ascii="Arial" w:hAnsi="Arial" w:cs="Arial"/>
                <w:sz w:val="12"/>
                <w:szCs w:val="12"/>
              </w:rPr>
              <w:br/>
              <w:t>6 points</w:t>
            </w:r>
          </w:p>
        </w:tc>
        <w:tc>
          <w:tcPr>
            <w:tcW w:w="1134" w:type="dxa"/>
            <w:tcBorders>
              <w:top w:val="single" w:sz="4" w:space="0" w:color="000000"/>
              <w:left w:val="single" w:sz="4" w:space="0" w:color="000000"/>
              <w:bottom w:val="single" w:sz="4" w:space="0" w:color="000000"/>
              <w:right w:val="single" w:sz="4" w:space="0" w:color="000000"/>
            </w:tcBorders>
            <w:hideMark/>
          </w:tcPr>
          <w:p w14:paraId="3E5F98E1" w14:textId="77777777" w:rsidR="006751C2" w:rsidRDefault="006751C2">
            <w:pPr>
              <w:rPr>
                <w:rFonts w:ascii="Arial" w:hAnsi="Arial" w:cs="Arial"/>
                <w:sz w:val="12"/>
                <w:szCs w:val="12"/>
              </w:rPr>
            </w:pPr>
            <w:r>
              <w:rPr>
                <w:rFonts w:ascii="Arial" w:hAnsi="Arial" w:cs="Arial"/>
                <w:sz w:val="12"/>
                <w:szCs w:val="12"/>
              </w:rPr>
              <w:t>Average application of all basic elements of a user story but captures stakeholder’s needs in a too narrow set of user stories. Sprints are planned.</w:t>
            </w:r>
            <w:r>
              <w:rPr>
                <w:rFonts w:ascii="Arial" w:hAnsi="Arial" w:cs="Arial"/>
                <w:sz w:val="12"/>
                <w:szCs w:val="12"/>
              </w:rPr>
              <w:br/>
              <w:t>5 points</w:t>
            </w:r>
          </w:p>
        </w:tc>
        <w:tc>
          <w:tcPr>
            <w:tcW w:w="1277" w:type="dxa"/>
            <w:tcBorders>
              <w:top w:val="single" w:sz="4" w:space="0" w:color="000000"/>
              <w:left w:val="single" w:sz="4" w:space="0" w:color="000000"/>
              <w:bottom w:val="single" w:sz="4" w:space="0" w:color="000000"/>
              <w:right w:val="single" w:sz="4" w:space="0" w:color="000000"/>
            </w:tcBorders>
            <w:hideMark/>
          </w:tcPr>
          <w:p w14:paraId="7478CD3F" w14:textId="77777777" w:rsidR="006751C2" w:rsidRDefault="006751C2">
            <w:pPr>
              <w:rPr>
                <w:rFonts w:ascii="Arial" w:hAnsi="Arial" w:cs="Arial"/>
                <w:sz w:val="12"/>
                <w:szCs w:val="12"/>
              </w:rPr>
            </w:pPr>
            <w:r>
              <w:rPr>
                <w:rFonts w:ascii="Arial" w:hAnsi="Arial" w:cs="Arial"/>
                <w:sz w:val="12"/>
                <w:szCs w:val="12"/>
              </w:rPr>
              <w:t>Pass: Some attempt made but format not followed or not followed consistently. Not every stakeholder included, or some captured stories are incorrect. Basic evidence of planning present.</w:t>
            </w:r>
            <w:r>
              <w:rPr>
                <w:rFonts w:ascii="Arial" w:hAnsi="Arial" w:cs="Arial"/>
                <w:sz w:val="12"/>
                <w:szCs w:val="12"/>
              </w:rPr>
              <w:br/>
              <w:t>4 points</w:t>
            </w:r>
          </w:p>
        </w:tc>
        <w:tc>
          <w:tcPr>
            <w:tcW w:w="1134" w:type="dxa"/>
            <w:tcBorders>
              <w:top w:val="single" w:sz="4" w:space="0" w:color="000000"/>
              <w:left w:val="single" w:sz="4" w:space="0" w:color="000000"/>
              <w:bottom w:val="single" w:sz="4" w:space="0" w:color="000000"/>
              <w:right w:val="single" w:sz="4" w:space="0" w:color="000000"/>
            </w:tcBorders>
            <w:hideMark/>
          </w:tcPr>
          <w:p w14:paraId="5966DE19" w14:textId="77777777" w:rsidR="006751C2" w:rsidRDefault="006751C2">
            <w:pPr>
              <w:rPr>
                <w:rFonts w:ascii="Arial" w:hAnsi="Arial" w:cs="Arial"/>
                <w:sz w:val="12"/>
                <w:szCs w:val="12"/>
              </w:rPr>
            </w:pPr>
            <w:r>
              <w:rPr>
                <w:rFonts w:ascii="Arial" w:hAnsi="Arial" w:cs="Arial"/>
                <w:sz w:val="12"/>
                <w:szCs w:val="12"/>
              </w:rPr>
              <w:t>Limited attempt made and format not followed.</w:t>
            </w:r>
            <w:r>
              <w:rPr>
                <w:rFonts w:ascii="Arial" w:hAnsi="Arial" w:cs="Arial"/>
                <w:sz w:val="12"/>
                <w:szCs w:val="12"/>
              </w:rPr>
              <w:br/>
              <w:t>3 points</w:t>
            </w:r>
          </w:p>
        </w:tc>
        <w:tc>
          <w:tcPr>
            <w:tcW w:w="1009" w:type="dxa"/>
            <w:tcBorders>
              <w:top w:val="single" w:sz="4" w:space="0" w:color="000000"/>
              <w:left w:val="single" w:sz="4" w:space="0" w:color="000000"/>
              <w:bottom w:val="single" w:sz="4" w:space="0" w:color="000000"/>
              <w:right w:val="single" w:sz="4" w:space="0" w:color="000000"/>
            </w:tcBorders>
            <w:hideMark/>
          </w:tcPr>
          <w:p w14:paraId="5A635ACB" w14:textId="77777777" w:rsidR="006751C2" w:rsidRDefault="006751C2">
            <w:pPr>
              <w:rPr>
                <w:rFonts w:ascii="Arial" w:hAnsi="Arial" w:cs="Arial"/>
                <w:sz w:val="12"/>
                <w:szCs w:val="12"/>
              </w:rPr>
            </w:pPr>
            <w:r>
              <w:rPr>
                <w:rFonts w:ascii="Arial" w:hAnsi="Arial" w:cs="Arial"/>
                <w:sz w:val="12"/>
                <w:szCs w:val="12"/>
              </w:rPr>
              <w:t>Very limited attempt made, format not followed.</w:t>
            </w:r>
            <w:r>
              <w:rPr>
                <w:rFonts w:ascii="Arial" w:hAnsi="Arial" w:cs="Arial"/>
                <w:sz w:val="12"/>
                <w:szCs w:val="12"/>
              </w:rPr>
              <w:br/>
              <w:t>2 points</w:t>
            </w:r>
          </w:p>
        </w:tc>
        <w:tc>
          <w:tcPr>
            <w:tcW w:w="1175" w:type="dxa"/>
            <w:tcBorders>
              <w:top w:val="single" w:sz="4" w:space="0" w:color="000000"/>
              <w:left w:val="single" w:sz="4" w:space="0" w:color="000000"/>
              <w:bottom w:val="single" w:sz="4" w:space="0" w:color="000000"/>
              <w:right w:val="single" w:sz="4" w:space="0" w:color="000000"/>
            </w:tcBorders>
            <w:hideMark/>
          </w:tcPr>
          <w:p w14:paraId="309F054C" w14:textId="77777777" w:rsidR="006751C2" w:rsidRDefault="006751C2">
            <w:pPr>
              <w:rPr>
                <w:rFonts w:ascii="Arial" w:hAnsi="Arial" w:cs="Arial"/>
                <w:sz w:val="12"/>
                <w:szCs w:val="12"/>
              </w:rPr>
            </w:pPr>
            <w:r>
              <w:rPr>
                <w:rFonts w:ascii="Arial" w:hAnsi="Arial" w:cs="Arial"/>
                <w:sz w:val="12"/>
                <w:szCs w:val="12"/>
              </w:rPr>
              <w:t>Very limited attempt made with major shortcomings. Format not followed.</w:t>
            </w:r>
            <w:r>
              <w:rPr>
                <w:rFonts w:ascii="Arial" w:hAnsi="Arial" w:cs="Arial"/>
                <w:sz w:val="12"/>
                <w:szCs w:val="12"/>
              </w:rPr>
              <w:br/>
              <w:t>1 point</w:t>
            </w:r>
          </w:p>
        </w:tc>
        <w:tc>
          <w:tcPr>
            <w:tcW w:w="1474" w:type="dxa"/>
            <w:tcBorders>
              <w:top w:val="single" w:sz="4" w:space="0" w:color="000000"/>
              <w:left w:val="single" w:sz="4" w:space="0" w:color="000000"/>
              <w:bottom w:val="single" w:sz="4" w:space="0" w:color="000000"/>
              <w:right w:val="single" w:sz="4" w:space="0" w:color="000000"/>
            </w:tcBorders>
            <w:hideMark/>
          </w:tcPr>
          <w:p w14:paraId="5F9B0F7F" w14:textId="14ACB9E2" w:rsidR="006751C2" w:rsidRDefault="00A64B99">
            <w:pPr>
              <w:rPr>
                <w:rFonts w:ascii="Arial" w:hAnsi="Arial" w:cs="Arial"/>
                <w:sz w:val="12"/>
                <w:szCs w:val="12"/>
              </w:rPr>
            </w:pPr>
            <w:r>
              <w:rPr>
                <w:rFonts w:ascii="Arial" w:hAnsi="Arial" w:cs="Arial"/>
                <w:sz w:val="12"/>
                <w:szCs w:val="12"/>
              </w:rPr>
              <w:t>Non</w:t>
            </w:r>
            <w:r w:rsidR="007B7E7B">
              <w:rPr>
                <w:rFonts w:ascii="Arial" w:hAnsi="Arial" w:cs="Arial"/>
                <w:sz w:val="12"/>
                <w:szCs w:val="12"/>
              </w:rPr>
              <w:t xml:space="preserve"> </w:t>
            </w:r>
            <w:r>
              <w:rPr>
                <w:rFonts w:ascii="Arial" w:hAnsi="Arial" w:cs="Arial"/>
                <w:sz w:val="12"/>
                <w:szCs w:val="12"/>
              </w:rPr>
              <w:t>evident</w:t>
            </w:r>
            <w:r w:rsidR="006751C2">
              <w:rPr>
                <w:rFonts w:ascii="Arial" w:hAnsi="Arial" w:cs="Arial"/>
                <w:sz w:val="12"/>
                <w:szCs w:val="12"/>
              </w:rPr>
              <w:t>.</w:t>
            </w:r>
            <w:r w:rsidR="006751C2">
              <w:rPr>
                <w:rFonts w:ascii="Arial" w:hAnsi="Arial" w:cs="Arial"/>
                <w:sz w:val="12"/>
                <w:szCs w:val="12"/>
              </w:rPr>
              <w:br/>
              <w:t>0 points</w:t>
            </w:r>
          </w:p>
        </w:tc>
      </w:tr>
      <w:tr w:rsidR="0080216D" w14:paraId="482BEAC7" w14:textId="77777777" w:rsidTr="00442D87">
        <w:trPr>
          <w:gridAfter w:val="1"/>
          <w:wAfter w:w="28" w:type="dxa"/>
          <w:trHeight w:val="1395"/>
        </w:trPr>
        <w:tc>
          <w:tcPr>
            <w:tcW w:w="1859" w:type="dxa"/>
            <w:tcBorders>
              <w:top w:val="single" w:sz="4" w:space="0" w:color="000000"/>
              <w:left w:val="single" w:sz="4" w:space="0" w:color="000000"/>
              <w:bottom w:val="single" w:sz="4" w:space="0" w:color="000000"/>
              <w:right w:val="single" w:sz="4" w:space="0" w:color="000000"/>
            </w:tcBorders>
            <w:shd w:val="clear" w:color="274E13" w:fill="274E13"/>
            <w:vAlign w:val="bottom"/>
            <w:hideMark/>
          </w:tcPr>
          <w:p w14:paraId="6EE496A2" w14:textId="77777777" w:rsidR="006751C2" w:rsidRPr="0080216D" w:rsidRDefault="006751C2">
            <w:pPr>
              <w:rPr>
                <w:rFonts w:ascii="Arial" w:hAnsi="Arial" w:cs="Arial"/>
                <w:b/>
                <w:bCs/>
                <w:color w:val="FFFFFF"/>
                <w:sz w:val="15"/>
                <w:szCs w:val="15"/>
              </w:rPr>
            </w:pPr>
            <w:r w:rsidRPr="0080216D">
              <w:rPr>
                <w:rFonts w:ascii="Arial" w:hAnsi="Arial" w:cs="Arial"/>
                <w:b/>
                <w:bCs/>
                <w:color w:val="FFFFFF"/>
                <w:sz w:val="15"/>
                <w:szCs w:val="15"/>
              </w:rPr>
              <w:lastRenderedPageBreak/>
              <w:t>Record of Retrospective meetings</w:t>
            </w:r>
          </w:p>
        </w:tc>
        <w:tc>
          <w:tcPr>
            <w:tcW w:w="723" w:type="dxa"/>
            <w:tcBorders>
              <w:top w:val="single" w:sz="4" w:space="0" w:color="000000"/>
              <w:left w:val="single" w:sz="4" w:space="0" w:color="000000"/>
              <w:bottom w:val="single" w:sz="4" w:space="0" w:color="000000"/>
              <w:right w:val="single" w:sz="4" w:space="0" w:color="000000"/>
            </w:tcBorders>
            <w:hideMark/>
          </w:tcPr>
          <w:p w14:paraId="5273BEAF" w14:textId="77777777" w:rsidR="006751C2" w:rsidRDefault="006751C2">
            <w:pPr>
              <w:jc w:val="right"/>
              <w:rPr>
                <w:rFonts w:ascii="Arial" w:hAnsi="Arial" w:cs="Arial"/>
                <w:sz w:val="12"/>
                <w:szCs w:val="12"/>
              </w:rPr>
            </w:pPr>
            <w:r>
              <w:rPr>
                <w:rFonts w:ascii="Arial" w:hAnsi="Arial" w:cs="Arial"/>
                <w:sz w:val="12"/>
                <w:szCs w:val="12"/>
              </w:rPr>
              <w:t>20%</w:t>
            </w:r>
          </w:p>
        </w:tc>
        <w:tc>
          <w:tcPr>
            <w:tcW w:w="1404" w:type="dxa"/>
            <w:tcBorders>
              <w:top w:val="single" w:sz="4" w:space="0" w:color="000000"/>
              <w:left w:val="single" w:sz="4" w:space="0" w:color="000000"/>
              <w:bottom w:val="single" w:sz="4" w:space="0" w:color="000000"/>
              <w:right w:val="single" w:sz="4" w:space="0" w:color="000000"/>
            </w:tcBorders>
            <w:hideMark/>
          </w:tcPr>
          <w:p w14:paraId="3D6726E7" w14:textId="77777777" w:rsidR="006751C2" w:rsidRDefault="006751C2">
            <w:pPr>
              <w:rPr>
                <w:rFonts w:ascii="Arial" w:hAnsi="Arial" w:cs="Arial"/>
                <w:sz w:val="12"/>
                <w:szCs w:val="12"/>
              </w:rPr>
            </w:pPr>
            <w:r>
              <w:rPr>
                <w:rFonts w:ascii="Arial" w:hAnsi="Arial" w:cs="Arial"/>
                <w:sz w:val="12"/>
                <w:szCs w:val="12"/>
              </w:rPr>
              <w:t>Comprehensive record of retrospective meetings, providing evidence of continuous and exceptional process and teamwork improvement that's beyond expectations at this level.</w:t>
            </w:r>
            <w:r>
              <w:rPr>
                <w:rFonts w:ascii="Arial" w:hAnsi="Arial" w:cs="Arial"/>
                <w:sz w:val="12"/>
                <w:szCs w:val="12"/>
              </w:rPr>
              <w:br/>
              <w:t>20 points</w:t>
            </w:r>
          </w:p>
        </w:tc>
        <w:tc>
          <w:tcPr>
            <w:tcW w:w="1275" w:type="dxa"/>
            <w:tcBorders>
              <w:top w:val="single" w:sz="4" w:space="0" w:color="000000"/>
              <w:left w:val="single" w:sz="4" w:space="0" w:color="000000"/>
              <w:bottom w:val="single" w:sz="4" w:space="0" w:color="000000"/>
              <w:right w:val="single" w:sz="4" w:space="0" w:color="000000"/>
            </w:tcBorders>
            <w:hideMark/>
          </w:tcPr>
          <w:p w14:paraId="394C31E7" w14:textId="77777777" w:rsidR="006751C2" w:rsidRDefault="006751C2">
            <w:pPr>
              <w:rPr>
                <w:rFonts w:ascii="Arial" w:hAnsi="Arial" w:cs="Arial"/>
                <w:sz w:val="12"/>
                <w:szCs w:val="12"/>
              </w:rPr>
            </w:pPr>
            <w:r>
              <w:rPr>
                <w:rFonts w:ascii="Arial" w:hAnsi="Arial" w:cs="Arial"/>
                <w:sz w:val="12"/>
                <w:szCs w:val="12"/>
              </w:rPr>
              <w:t>An exceptionally comprehensive record of retrospective meetings, providing evidence of continuous and exceptional process and teamwork improvement.</w:t>
            </w:r>
            <w:r>
              <w:rPr>
                <w:rFonts w:ascii="Arial" w:hAnsi="Arial" w:cs="Arial"/>
                <w:sz w:val="12"/>
                <w:szCs w:val="12"/>
              </w:rPr>
              <w:br/>
              <w:t>18 points</w:t>
            </w:r>
          </w:p>
        </w:tc>
        <w:tc>
          <w:tcPr>
            <w:tcW w:w="1276" w:type="dxa"/>
            <w:tcBorders>
              <w:top w:val="single" w:sz="4" w:space="0" w:color="000000"/>
              <w:left w:val="single" w:sz="4" w:space="0" w:color="000000"/>
              <w:bottom w:val="single" w:sz="4" w:space="0" w:color="000000"/>
              <w:right w:val="single" w:sz="4" w:space="0" w:color="000000"/>
            </w:tcBorders>
            <w:hideMark/>
          </w:tcPr>
          <w:p w14:paraId="3B23376C" w14:textId="77777777" w:rsidR="006751C2" w:rsidRDefault="006751C2">
            <w:pPr>
              <w:rPr>
                <w:rFonts w:ascii="Arial" w:hAnsi="Arial" w:cs="Arial"/>
                <w:sz w:val="12"/>
                <w:szCs w:val="12"/>
              </w:rPr>
            </w:pPr>
            <w:r>
              <w:rPr>
                <w:rFonts w:ascii="Arial" w:hAnsi="Arial" w:cs="Arial"/>
                <w:sz w:val="12"/>
                <w:szCs w:val="12"/>
              </w:rPr>
              <w:t>Excellent and comprehensive record of retrospective meetings, providing evidence of continuous and excellent process and teamwork improvement.</w:t>
            </w:r>
            <w:r>
              <w:rPr>
                <w:rFonts w:ascii="Arial" w:hAnsi="Arial" w:cs="Arial"/>
                <w:sz w:val="12"/>
                <w:szCs w:val="12"/>
              </w:rPr>
              <w:br/>
              <w:t>16 points</w:t>
            </w:r>
          </w:p>
        </w:tc>
        <w:tc>
          <w:tcPr>
            <w:tcW w:w="1275" w:type="dxa"/>
            <w:tcBorders>
              <w:top w:val="single" w:sz="4" w:space="0" w:color="000000"/>
              <w:left w:val="single" w:sz="4" w:space="0" w:color="000000"/>
              <w:bottom w:val="single" w:sz="4" w:space="0" w:color="000000"/>
              <w:right w:val="single" w:sz="4" w:space="0" w:color="000000"/>
            </w:tcBorders>
            <w:hideMark/>
          </w:tcPr>
          <w:p w14:paraId="5111EF2B" w14:textId="77777777" w:rsidR="006751C2" w:rsidRDefault="006751C2">
            <w:pPr>
              <w:rPr>
                <w:rFonts w:ascii="Arial" w:hAnsi="Arial" w:cs="Arial"/>
                <w:sz w:val="12"/>
                <w:szCs w:val="12"/>
              </w:rPr>
            </w:pPr>
            <w:r>
              <w:rPr>
                <w:rFonts w:ascii="Arial" w:hAnsi="Arial" w:cs="Arial"/>
                <w:sz w:val="12"/>
                <w:szCs w:val="12"/>
              </w:rPr>
              <w:t>A very good record of retrospective meetings, providing evidence of continuous process and teamwork improvement.</w:t>
            </w:r>
            <w:r>
              <w:rPr>
                <w:rFonts w:ascii="Arial" w:hAnsi="Arial" w:cs="Arial"/>
                <w:sz w:val="12"/>
                <w:szCs w:val="12"/>
              </w:rPr>
              <w:br/>
              <w:t>14 points</w:t>
            </w:r>
          </w:p>
        </w:tc>
        <w:tc>
          <w:tcPr>
            <w:tcW w:w="1134" w:type="dxa"/>
            <w:tcBorders>
              <w:top w:val="single" w:sz="4" w:space="0" w:color="000000"/>
              <w:left w:val="single" w:sz="4" w:space="0" w:color="000000"/>
              <w:bottom w:val="single" w:sz="4" w:space="0" w:color="000000"/>
              <w:right w:val="single" w:sz="4" w:space="0" w:color="000000"/>
            </w:tcBorders>
            <w:hideMark/>
          </w:tcPr>
          <w:p w14:paraId="381122A8" w14:textId="77777777" w:rsidR="006751C2" w:rsidRDefault="006751C2">
            <w:pPr>
              <w:rPr>
                <w:rFonts w:ascii="Arial" w:hAnsi="Arial" w:cs="Arial"/>
                <w:sz w:val="12"/>
                <w:szCs w:val="12"/>
              </w:rPr>
            </w:pPr>
            <w:r>
              <w:rPr>
                <w:rFonts w:ascii="Arial" w:hAnsi="Arial" w:cs="Arial"/>
                <w:sz w:val="12"/>
                <w:szCs w:val="12"/>
              </w:rPr>
              <w:t>A good record of retrospective meetings showing process and teamwork improvements.</w:t>
            </w:r>
            <w:r>
              <w:rPr>
                <w:rFonts w:ascii="Arial" w:hAnsi="Arial" w:cs="Arial"/>
                <w:sz w:val="12"/>
                <w:szCs w:val="12"/>
              </w:rPr>
              <w:br/>
              <w:t>12 points</w:t>
            </w:r>
          </w:p>
        </w:tc>
        <w:tc>
          <w:tcPr>
            <w:tcW w:w="1134" w:type="dxa"/>
            <w:tcBorders>
              <w:top w:val="single" w:sz="4" w:space="0" w:color="000000"/>
              <w:left w:val="single" w:sz="4" w:space="0" w:color="000000"/>
              <w:bottom w:val="single" w:sz="4" w:space="0" w:color="000000"/>
              <w:right w:val="single" w:sz="4" w:space="0" w:color="000000"/>
            </w:tcBorders>
            <w:hideMark/>
          </w:tcPr>
          <w:p w14:paraId="046B5F4D" w14:textId="77777777" w:rsidR="006751C2" w:rsidRDefault="006751C2">
            <w:pPr>
              <w:rPr>
                <w:rFonts w:ascii="Arial" w:hAnsi="Arial" w:cs="Arial"/>
                <w:sz w:val="12"/>
                <w:szCs w:val="12"/>
              </w:rPr>
            </w:pPr>
            <w:r>
              <w:rPr>
                <w:rFonts w:ascii="Arial" w:hAnsi="Arial" w:cs="Arial"/>
                <w:sz w:val="12"/>
                <w:szCs w:val="12"/>
              </w:rPr>
              <w:t>Average record of retrospective meetings showing process and teamwork improvements.</w:t>
            </w:r>
            <w:r>
              <w:rPr>
                <w:rFonts w:ascii="Arial" w:hAnsi="Arial" w:cs="Arial"/>
                <w:sz w:val="12"/>
                <w:szCs w:val="12"/>
              </w:rPr>
              <w:br/>
              <w:t>10 points</w:t>
            </w:r>
          </w:p>
        </w:tc>
        <w:tc>
          <w:tcPr>
            <w:tcW w:w="1277" w:type="dxa"/>
            <w:tcBorders>
              <w:top w:val="single" w:sz="4" w:space="0" w:color="000000"/>
              <w:left w:val="single" w:sz="4" w:space="0" w:color="000000"/>
              <w:bottom w:val="single" w:sz="4" w:space="0" w:color="000000"/>
              <w:right w:val="single" w:sz="4" w:space="0" w:color="000000"/>
            </w:tcBorders>
            <w:hideMark/>
          </w:tcPr>
          <w:p w14:paraId="2633BF67" w14:textId="77777777" w:rsidR="006751C2" w:rsidRDefault="006751C2">
            <w:pPr>
              <w:rPr>
                <w:rFonts w:ascii="Arial" w:hAnsi="Arial" w:cs="Arial"/>
                <w:sz w:val="12"/>
                <w:szCs w:val="12"/>
              </w:rPr>
            </w:pPr>
            <w:r>
              <w:rPr>
                <w:rFonts w:ascii="Arial" w:hAnsi="Arial" w:cs="Arial"/>
                <w:sz w:val="12"/>
                <w:szCs w:val="12"/>
              </w:rPr>
              <w:t>Pass: Basic evidence of retrospective meetings taking place on a regular basis.</w:t>
            </w:r>
            <w:r>
              <w:rPr>
                <w:rFonts w:ascii="Arial" w:hAnsi="Arial" w:cs="Arial"/>
                <w:sz w:val="12"/>
                <w:szCs w:val="12"/>
              </w:rPr>
              <w:br/>
              <w:t>8 points</w:t>
            </w:r>
          </w:p>
        </w:tc>
        <w:tc>
          <w:tcPr>
            <w:tcW w:w="1134" w:type="dxa"/>
            <w:tcBorders>
              <w:top w:val="single" w:sz="4" w:space="0" w:color="000000"/>
              <w:left w:val="single" w:sz="4" w:space="0" w:color="000000"/>
              <w:bottom w:val="single" w:sz="4" w:space="0" w:color="000000"/>
              <w:right w:val="single" w:sz="4" w:space="0" w:color="000000"/>
            </w:tcBorders>
            <w:hideMark/>
          </w:tcPr>
          <w:p w14:paraId="2A428F43" w14:textId="77777777" w:rsidR="006751C2" w:rsidRDefault="006751C2">
            <w:pPr>
              <w:rPr>
                <w:rFonts w:ascii="Arial" w:hAnsi="Arial" w:cs="Arial"/>
                <w:sz w:val="12"/>
                <w:szCs w:val="12"/>
              </w:rPr>
            </w:pPr>
            <w:r>
              <w:rPr>
                <w:rFonts w:ascii="Arial" w:hAnsi="Arial" w:cs="Arial"/>
                <w:sz w:val="12"/>
                <w:szCs w:val="12"/>
              </w:rPr>
              <w:t>Some record of retrospective meetings.</w:t>
            </w:r>
            <w:r>
              <w:rPr>
                <w:rFonts w:ascii="Arial" w:hAnsi="Arial" w:cs="Arial"/>
                <w:sz w:val="12"/>
                <w:szCs w:val="12"/>
              </w:rPr>
              <w:br/>
              <w:t>6 points</w:t>
            </w:r>
          </w:p>
        </w:tc>
        <w:tc>
          <w:tcPr>
            <w:tcW w:w="1009" w:type="dxa"/>
            <w:tcBorders>
              <w:top w:val="single" w:sz="4" w:space="0" w:color="000000"/>
              <w:left w:val="single" w:sz="4" w:space="0" w:color="000000"/>
              <w:bottom w:val="single" w:sz="4" w:space="0" w:color="000000"/>
              <w:right w:val="single" w:sz="4" w:space="0" w:color="000000"/>
            </w:tcBorders>
            <w:hideMark/>
          </w:tcPr>
          <w:p w14:paraId="567EC3B2" w14:textId="77777777" w:rsidR="006751C2" w:rsidRDefault="006751C2">
            <w:pPr>
              <w:rPr>
                <w:rFonts w:ascii="Arial" w:hAnsi="Arial" w:cs="Arial"/>
                <w:sz w:val="12"/>
                <w:szCs w:val="12"/>
              </w:rPr>
            </w:pPr>
            <w:r>
              <w:rPr>
                <w:rFonts w:ascii="Arial" w:hAnsi="Arial" w:cs="Arial"/>
                <w:sz w:val="12"/>
                <w:szCs w:val="12"/>
              </w:rPr>
              <w:t>Very limited record of retrospective meetings.</w:t>
            </w:r>
            <w:r>
              <w:rPr>
                <w:rFonts w:ascii="Arial" w:hAnsi="Arial" w:cs="Arial"/>
                <w:sz w:val="12"/>
                <w:szCs w:val="12"/>
              </w:rPr>
              <w:br/>
              <w:t>4 points</w:t>
            </w:r>
          </w:p>
        </w:tc>
        <w:tc>
          <w:tcPr>
            <w:tcW w:w="1175" w:type="dxa"/>
            <w:tcBorders>
              <w:top w:val="single" w:sz="4" w:space="0" w:color="000000"/>
              <w:left w:val="single" w:sz="4" w:space="0" w:color="000000"/>
              <w:bottom w:val="single" w:sz="4" w:space="0" w:color="000000"/>
              <w:right w:val="single" w:sz="4" w:space="0" w:color="000000"/>
            </w:tcBorders>
            <w:hideMark/>
          </w:tcPr>
          <w:p w14:paraId="58267302" w14:textId="77777777" w:rsidR="006751C2" w:rsidRDefault="006751C2">
            <w:pPr>
              <w:rPr>
                <w:rFonts w:ascii="Arial" w:hAnsi="Arial" w:cs="Arial"/>
                <w:sz w:val="12"/>
                <w:szCs w:val="12"/>
              </w:rPr>
            </w:pPr>
            <w:r>
              <w:rPr>
                <w:rFonts w:ascii="Arial" w:hAnsi="Arial" w:cs="Arial"/>
                <w:sz w:val="12"/>
                <w:szCs w:val="12"/>
              </w:rPr>
              <w:t>Very limited record of retrospective meetings with major shortcomings or in unsuitable format.</w:t>
            </w:r>
            <w:r>
              <w:rPr>
                <w:rFonts w:ascii="Arial" w:hAnsi="Arial" w:cs="Arial"/>
                <w:sz w:val="12"/>
                <w:szCs w:val="12"/>
              </w:rPr>
              <w:br/>
              <w:t>2 points</w:t>
            </w:r>
          </w:p>
        </w:tc>
        <w:tc>
          <w:tcPr>
            <w:tcW w:w="1474" w:type="dxa"/>
            <w:tcBorders>
              <w:top w:val="single" w:sz="4" w:space="0" w:color="000000"/>
              <w:left w:val="single" w:sz="4" w:space="0" w:color="000000"/>
              <w:bottom w:val="single" w:sz="4" w:space="0" w:color="000000"/>
              <w:right w:val="single" w:sz="4" w:space="0" w:color="000000"/>
            </w:tcBorders>
            <w:hideMark/>
          </w:tcPr>
          <w:p w14:paraId="5616EA6B" w14:textId="4163DE8E" w:rsidR="006751C2" w:rsidRDefault="00442D87">
            <w:pPr>
              <w:rPr>
                <w:rFonts w:ascii="Arial" w:hAnsi="Arial" w:cs="Arial"/>
                <w:sz w:val="12"/>
                <w:szCs w:val="12"/>
              </w:rPr>
            </w:pPr>
            <w:r>
              <w:rPr>
                <w:rFonts w:ascii="Arial" w:hAnsi="Arial" w:cs="Arial"/>
                <w:sz w:val="12"/>
                <w:szCs w:val="12"/>
              </w:rPr>
              <w:t>Non</w:t>
            </w:r>
            <w:r w:rsidR="007B7E7B">
              <w:rPr>
                <w:rFonts w:ascii="Arial" w:hAnsi="Arial" w:cs="Arial"/>
                <w:sz w:val="12"/>
                <w:szCs w:val="12"/>
              </w:rPr>
              <w:t xml:space="preserve"> </w:t>
            </w:r>
            <w:r>
              <w:rPr>
                <w:rFonts w:ascii="Arial" w:hAnsi="Arial" w:cs="Arial"/>
                <w:sz w:val="12"/>
                <w:szCs w:val="12"/>
              </w:rPr>
              <w:t>evident</w:t>
            </w:r>
            <w:r w:rsidR="006751C2">
              <w:rPr>
                <w:rFonts w:ascii="Arial" w:hAnsi="Arial" w:cs="Arial"/>
                <w:sz w:val="12"/>
                <w:szCs w:val="12"/>
              </w:rPr>
              <w:t>.</w:t>
            </w:r>
            <w:r w:rsidR="006751C2">
              <w:rPr>
                <w:rFonts w:ascii="Arial" w:hAnsi="Arial" w:cs="Arial"/>
                <w:sz w:val="12"/>
                <w:szCs w:val="12"/>
              </w:rPr>
              <w:br/>
              <w:t>0 points</w:t>
            </w:r>
          </w:p>
        </w:tc>
      </w:tr>
      <w:tr w:rsidR="0080216D" w14:paraId="0DF5C6DB" w14:textId="77777777" w:rsidTr="00442D87">
        <w:trPr>
          <w:gridAfter w:val="1"/>
          <w:wAfter w:w="28" w:type="dxa"/>
          <w:trHeight w:val="930"/>
        </w:trPr>
        <w:tc>
          <w:tcPr>
            <w:tcW w:w="1859" w:type="dxa"/>
            <w:tcBorders>
              <w:top w:val="single" w:sz="4" w:space="0" w:color="000000"/>
              <w:left w:val="single" w:sz="4" w:space="0" w:color="000000"/>
              <w:bottom w:val="single" w:sz="4" w:space="0" w:color="000000"/>
              <w:right w:val="single" w:sz="4" w:space="0" w:color="000000"/>
            </w:tcBorders>
            <w:shd w:val="clear" w:color="274E13" w:fill="274E13"/>
            <w:vAlign w:val="bottom"/>
            <w:hideMark/>
          </w:tcPr>
          <w:p w14:paraId="57DAC150" w14:textId="77777777" w:rsidR="006751C2" w:rsidRPr="0080216D" w:rsidRDefault="006751C2">
            <w:pPr>
              <w:rPr>
                <w:rFonts w:ascii="Arial" w:hAnsi="Arial" w:cs="Arial"/>
                <w:b/>
                <w:bCs/>
                <w:color w:val="FFFFFF"/>
                <w:sz w:val="15"/>
                <w:szCs w:val="15"/>
              </w:rPr>
            </w:pPr>
            <w:r w:rsidRPr="0080216D">
              <w:rPr>
                <w:rFonts w:ascii="Arial" w:hAnsi="Arial" w:cs="Arial"/>
                <w:b/>
                <w:bCs/>
                <w:color w:val="FFFFFF"/>
                <w:sz w:val="15"/>
                <w:szCs w:val="15"/>
              </w:rPr>
              <w:t>Quality of Report</w:t>
            </w:r>
          </w:p>
        </w:tc>
        <w:tc>
          <w:tcPr>
            <w:tcW w:w="723" w:type="dxa"/>
            <w:tcBorders>
              <w:top w:val="single" w:sz="4" w:space="0" w:color="000000"/>
              <w:left w:val="single" w:sz="4" w:space="0" w:color="000000"/>
              <w:bottom w:val="single" w:sz="4" w:space="0" w:color="000000"/>
              <w:right w:val="single" w:sz="4" w:space="0" w:color="000000"/>
            </w:tcBorders>
            <w:hideMark/>
          </w:tcPr>
          <w:p w14:paraId="7E36FEEA" w14:textId="77777777" w:rsidR="006751C2" w:rsidRDefault="006751C2">
            <w:pPr>
              <w:jc w:val="right"/>
              <w:rPr>
                <w:rFonts w:ascii="Arial" w:hAnsi="Arial" w:cs="Arial"/>
                <w:sz w:val="12"/>
                <w:szCs w:val="12"/>
              </w:rPr>
            </w:pPr>
            <w:r>
              <w:rPr>
                <w:rFonts w:ascii="Arial" w:hAnsi="Arial" w:cs="Arial"/>
                <w:sz w:val="12"/>
                <w:szCs w:val="12"/>
              </w:rPr>
              <w:t>5%</w:t>
            </w:r>
          </w:p>
        </w:tc>
        <w:tc>
          <w:tcPr>
            <w:tcW w:w="1404" w:type="dxa"/>
            <w:tcBorders>
              <w:top w:val="single" w:sz="4" w:space="0" w:color="000000"/>
              <w:left w:val="single" w:sz="4" w:space="0" w:color="000000"/>
              <w:bottom w:val="single" w:sz="4" w:space="0" w:color="000000"/>
              <w:right w:val="single" w:sz="4" w:space="0" w:color="000000"/>
            </w:tcBorders>
            <w:hideMark/>
          </w:tcPr>
          <w:p w14:paraId="1EDE4395" w14:textId="77777777" w:rsidR="006751C2" w:rsidRDefault="006751C2">
            <w:pPr>
              <w:rPr>
                <w:rFonts w:ascii="Arial" w:hAnsi="Arial" w:cs="Arial"/>
                <w:sz w:val="12"/>
                <w:szCs w:val="12"/>
              </w:rPr>
            </w:pPr>
            <w:r>
              <w:rPr>
                <w:rFonts w:ascii="Arial" w:hAnsi="Arial" w:cs="Arial"/>
                <w:sz w:val="12"/>
                <w:szCs w:val="12"/>
              </w:rPr>
              <w:t>Writing, structure, spelling, grammar and referencing.</w:t>
            </w:r>
            <w:r>
              <w:rPr>
                <w:rFonts w:ascii="Arial" w:hAnsi="Arial" w:cs="Arial"/>
                <w:sz w:val="12"/>
                <w:szCs w:val="12"/>
              </w:rPr>
              <w:br/>
              <w:t>5 points</w:t>
            </w:r>
          </w:p>
        </w:tc>
        <w:tc>
          <w:tcPr>
            <w:tcW w:w="1275" w:type="dxa"/>
            <w:tcBorders>
              <w:top w:val="single" w:sz="4" w:space="0" w:color="000000"/>
              <w:left w:val="single" w:sz="4" w:space="0" w:color="000000"/>
              <w:bottom w:val="single" w:sz="4" w:space="0" w:color="000000"/>
              <w:right w:val="single" w:sz="4" w:space="0" w:color="000000"/>
            </w:tcBorders>
            <w:hideMark/>
          </w:tcPr>
          <w:p w14:paraId="4FD3663F" w14:textId="77777777" w:rsidR="006751C2" w:rsidRDefault="006751C2">
            <w:pPr>
              <w:rPr>
                <w:rFonts w:ascii="Arial" w:hAnsi="Arial" w:cs="Arial"/>
                <w:sz w:val="12"/>
                <w:szCs w:val="12"/>
              </w:rPr>
            </w:pPr>
            <w:r>
              <w:rPr>
                <w:rFonts w:ascii="Arial" w:hAnsi="Arial" w:cs="Arial"/>
                <w:sz w:val="12"/>
                <w:szCs w:val="12"/>
              </w:rPr>
              <w:t>Exceptional writing, structure, spelling, grammar and referencing.</w:t>
            </w:r>
            <w:r>
              <w:rPr>
                <w:rFonts w:ascii="Arial" w:hAnsi="Arial" w:cs="Arial"/>
                <w:sz w:val="12"/>
                <w:szCs w:val="12"/>
              </w:rPr>
              <w:br/>
              <w:t>4.5 points</w:t>
            </w:r>
          </w:p>
        </w:tc>
        <w:tc>
          <w:tcPr>
            <w:tcW w:w="1276" w:type="dxa"/>
            <w:tcBorders>
              <w:top w:val="single" w:sz="4" w:space="0" w:color="000000"/>
              <w:left w:val="single" w:sz="4" w:space="0" w:color="000000"/>
              <w:bottom w:val="single" w:sz="4" w:space="0" w:color="000000"/>
              <w:right w:val="single" w:sz="4" w:space="0" w:color="000000"/>
            </w:tcBorders>
            <w:hideMark/>
          </w:tcPr>
          <w:p w14:paraId="7C0664C9" w14:textId="77777777" w:rsidR="006751C2" w:rsidRDefault="006751C2">
            <w:pPr>
              <w:rPr>
                <w:rFonts w:ascii="Arial" w:hAnsi="Arial" w:cs="Arial"/>
                <w:sz w:val="12"/>
                <w:szCs w:val="12"/>
              </w:rPr>
            </w:pPr>
            <w:r>
              <w:rPr>
                <w:rFonts w:ascii="Arial" w:hAnsi="Arial" w:cs="Arial"/>
                <w:sz w:val="12"/>
                <w:szCs w:val="12"/>
              </w:rPr>
              <w:t>Excellent writing, structure, spelling, grammar and referencing.</w:t>
            </w:r>
            <w:r>
              <w:rPr>
                <w:rFonts w:ascii="Arial" w:hAnsi="Arial" w:cs="Arial"/>
                <w:sz w:val="12"/>
                <w:szCs w:val="12"/>
              </w:rPr>
              <w:br/>
              <w:t>4 points</w:t>
            </w:r>
          </w:p>
        </w:tc>
        <w:tc>
          <w:tcPr>
            <w:tcW w:w="1275" w:type="dxa"/>
            <w:tcBorders>
              <w:top w:val="single" w:sz="4" w:space="0" w:color="000000"/>
              <w:left w:val="single" w:sz="4" w:space="0" w:color="000000"/>
              <w:bottom w:val="single" w:sz="4" w:space="0" w:color="000000"/>
              <w:right w:val="single" w:sz="4" w:space="0" w:color="000000"/>
            </w:tcBorders>
            <w:hideMark/>
          </w:tcPr>
          <w:p w14:paraId="1C55746C" w14:textId="77777777" w:rsidR="006751C2" w:rsidRDefault="006751C2">
            <w:pPr>
              <w:rPr>
                <w:rFonts w:ascii="Arial" w:hAnsi="Arial" w:cs="Arial"/>
                <w:sz w:val="12"/>
                <w:szCs w:val="12"/>
              </w:rPr>
            </w:pPr>
            <w:r>
              <w:rPr>
                <w:rFonts w:ascii="Arial" w:hAnsi="Arial" w:cs="Arial"/>
                <w:sz w:val="12"/>
                <w:szCs w:val="12"/>
              </w:rPr>
              <w:t>Very good writing, structure, spelling, grammar and referencing with only minor errors.</w:t>
            </w:r>
            <w:r>
              <w:rPr>
                <w:rFonts w:ascii="Arial" w:hAnsi="Arial" w:cs="Arial"/>
                <w:sz w:val="12"/>
                <w:szCs w:val="12"/>
              </w:rPr>
              <w:br/>
              <w:t>3.5 points</w:t>
            </w:r>
          </w:p>
        </w:tc>
        <w:tc>
          <w:tcPr>
            <w:tcW w:w="1134" w:type="dxa"/>
            <w:tcBorders>
              <w:top w:val="single" w:sz="4" w:space="0" w:color="000000"/>
              <w:left w:val="single" w:sz="4" w:space="0" w:color="000000"/>
              <w:bottom w:val="single" w:sz="4" w:space="0" w:color="000000"/>
              <w:right w:val="single" w:sz="4" w:space="0" w:color="000000"/>
            </w:tcBorders>
            <w:hideMark/>
          </w:tcPr>
          <w:p w14:paraId="15602163" w14:textId="77777777" w:rsidR="006751C2" w:rsidRDefault="006751C2">
            <w:pPr>
              <w:rPr>
                <w:rFonts w:ascii="Arial" w:hAnsi="Arial" w:cs="Arial"/>
                <w:sz w:val="12"/>
                <w:szCs w:val="12"/>
              </w:rPr>
            </w:pPr>
            <w:r>
              <w:rPr>
                <w:rFonts w:ascii="Arial" w:hAnsi="Arial" w:cs="Arial"/>
                <w:sz w:val="12"/>
                <w:szCs w:val="12"/>
              </w:rPr>
              <w:t>Good writing, structure, spelling, grammar and referencing but with some errors.</w:t>
            </w:r>
            <w:r>
              <w:rPr>
                <w:rFonts w:ascii="Arial" w:hAnsi="Arial" w:cs="Arial"/>
                <w:sz w:val="12"/>
                <w:szCs w:val="12"/>
              </w:rPr>
              <w:br/>
              <w:t>3 points</w:t>
            </w:r>
          </w:p>
        </w:tc>
        <w:tc>
          <w:tcPr>
            <w:tcW w:w="1134" w:type="dxa"/>
            <w:tcBorders>
              <w:top w:val="single" w:sz="4" w:space="0" w:color="000000"/>
              <w:left w:val="single" w:sz="4" w:space="0" w:color="000000"/>
              <w:bottom w:val="single" w:sz="4" w:space="0" w:color="000000"/>
              <w:right w:val="single" w:sz="4" w:space="0" w:color="000000"/>
            </w:tcBorders>
            <w:hideMark/>
          </w:tcPr>
          <w:p w14:paraId="23ED97C0" w14:textId="77777777" w:rsidR="006751C2" w:rsidRDefault="006751C2">
            <w:pPr>
              <w:rPr>
                <w:rFonts w:ascii="Arial" w:hAnsi="Arial" w:cs="Arial"/>
                <w:sz w:val="12"/>
                <w:szCs w:val="12"/>
              </w:rPr>
            </w:pPr>
            <w:r>
              <w:rPr>
                <w:rFonts w:ascii="Arial" w:hAnsi="Arial" w:cs="Arial"/>
                <w:sz w:val="12"/>
                <w:szCs w:val="12"/>
              </w:rPr>
              <w:t>Average writing, structure, spelling, grammar and referencing but with some errors.</w:t>
            </w:r>
            <w:r>
              <w:rPr>
                <w:rFonts w:ascii="Arial" w:hAnsi="Arial" w:cs="Arial"/>
                <w:sz w:val="12"/>
                <w:szCs w:val="12"/>
              </w:rPr>
              <w:br/>
              <w:t>2.5 points</w:t>
            </w:r>
          </w:p>
        </w:tc>
        <w:tc>
          <w:tcPr>
            <w:tcW w:w="1277" w:type="dxa"/>
            <w:tcBorders>
              <w:top w:val="single" w:sz="4" w:space="0" w:color="000000"/>
              <w:left w:val="single" w:sz="4" w:space="0" w:color="000000"/>
              <w:bottom w:val="single" w:sz="4" w:space="0" w:color="000000"/>
              <w:right w:val="single" w:sz="4" w:space="0" w:color="000000"/>
            </w:tcBorders>
            <w:hideMark/>
          </w:tcPr>
          <w:p w14:paraId="6CE370D9" w14:textId="77777777" w:rsidR="006751C2" w:rsidRDefault="006751C2">
            <w:pPr>
              <w:rPr>
                <w:rFonts w:ascii="Arial" w:hAnsi="Arial" w:cs="Arial"/>
                <w:sz w:val="12"/>
                <w:szCs w:val="12"/>
              </w:rPr>
            </w:pPr>
            <w:r>
              <w:rPr>
                <w:rFonts w:ascii="Arial" w:hAnsi="Arial" w:cs="Arial"/>
                <w:sz w:val="12"/>
                <w:szCs w:val="12"/>
              </w:rPr>
              <w:t>Pass: Some good writing, structure, spelling, grammar and referencing but many significant errors.</w:t>
            </w:r>
            <w:r>
              <w:rPr>
                <w:rFonts w:ascii="Arial" w:hAnsi="Arial" w:cs="Arial"/>
                <w:sz w:val="12"/>
                <w:szCs w:val="12"/>
              </w:rPr>
              <w:br/>
              <w:t>2 points</w:t>
            </w:r>
          </w:p>
        </w:tc>
        <w:tc>
          <w:tcPr>
            <w:tcW w:w="1134" w:type="dxa"/>
            <w:tcBorders>
              <w:top w:val="single" w:sz="4" w:space="0" w:color="000000"/>
              <w:left w:val="single" w:sz="4" w:space="0" w:color="000000"/>
              <w:bottom w:val="single" w:sz="4" w:space="0" w:color="000000"/>
              <w:right w:val="single" w:sz="4" w:space="0" w:color="000000"/>
            </w:tcBorders>
            <w:hideMark/>
          </w:tcPr>
          <w:p w14:paraId="6C6D1556" w14:textId="77777777" w:rsidR="006751C2" w:rsidRDefault="006751C2">
            <w:pPr>
              <w:rPr>
                <w:rFonts w:ascii="Arial" w:hAnsi="Arial" w:cs="Arial"/>
                <w:sz w:val="12"/>
                <w:szCs w:val="12"/>
              </w:rPr>
            </w:pPr>
            <w:r>
              <w:rPr>
                <w:rFonts w:ascii="Arial" w:hAnsi="Arial" w:cs="Arial"/>
                <w:sz w:val="12"/>
                <w:szCs w:val="12"/>
              </w:rPr>
              <w:t>Limited structure and/or poor spelling, grammar and/or poor/no referencing.</w:t>
            </w:r>
            <w:r>
              <w:rPr>
                <w:rFonts w:ascii="Arial" w:hAnsi="Arial" w:cs="Arial"/>
                <w:sz w:val="12"/>
                <w:szCs w:val="12"/>
              </w:rPr>
              <w:br/>
              <w:t>1.5 points</w:t>
            </w:r>
          </w:p>
        </w:tc>
        <w:tc>
          <w:tcPr>
            <w:tcW w:w="1009" w:type="dxa"/>
            <w:tcBorders>
              <w:top w:val="single" w:sz="4" w:space="0" w:color="000000"/>
              <w:left w:val="single" w:sz="4" w:space="0" w:color="000000"/>
              <w:bottom w:val="single" w:sz="4" w:space="0" w:color="000000"/>
              <w:right w:val="single" w:sz="4" w:space="0" w:color="000000"/>
            </w:tcBorders>
            <w:hideMark/>
          </w:tcPr>
          <w:p w14:paraId="2FD882A6" w14:textId="77777777" w:rsidR="006751C2" w:rsidRDefault="006751C2">
            <w:pPr>
              <w:rPr>
                <w:rFonts w:ascii="Arial" w:hAnsi="Arial" w:cs="Arial"/>
                <w:sz w:val="12"/>
                <w:szCs w:val="12"/>
              </w:rPr>
            </w:pPr>
            <w:r>
              <w:rPr>
                <w:rFonts w:ascii="Arial" w:hAnsi="Arial" w:cs="Arial"/>
                <w:sz w:val="12"/>
                <w:szCs w:val="12"/>
              </w:rPr>
              <w:t xml:space="preserve">Very limited structure and/or very poor spelling, </w:t>
            </w:r>
            <w:proofErr w:type="gramStart"/>
            <w:r>
              <w:rPr>
                <w:rFonts w:ascii="Arial" w:hAnsi="Arial" w:cs="Arial"/>
                <w:sz w:val="12"/>
                <w:szCs w:val="12"/>
              </w:rPr>
              <w:t>grammar</w:t>
            </w:r>
            <w:proofErr w:type="gramEnd"/>
            <w:r>
              <w:rPr>
                <w:rFonts w:ascii="Arial" w:hAnsi="Arial" w:cs="Arial"/>
                <w:sz w:val="12"/>
                <w:szCs w:val="12"/>
              </w:rPr>
              <w:t xml:space="preserve"> and no referencing.</w:t>
            </w:r>
            <w:r>
              <w:rPr>
                <w:rFonts w:ascii="Arial" w:hAnsi="Arial" w:cs="Arial"/>
                <w:sz w:val="12"/>
                <w:szCs w:val="12"/>
              </w:rPr>
              <w:br/>
              <w:t>1 point</w:t>
            </w:r>
          </w:p>
        </w:tc>
        <w:tc>
          <w:tcPr>
            <w:tcW w:w="1175" w:type="dxa"/>
            <w:tcBorders>
              <w:top w:val="single" w:sz="4" w:space="0" w:color="000000"/>
              <w:left w:val="single" w:sz="4" w:space="0" w:color="000000"/>
              <w:bottom w:val="single" w:sz="4" w:space="0" w:color="000000"/>
              <w:right w:val="single" w:sz="4" w:space="0" w:color="000000"/>
            </w:tcBorders>
            <w:hideMark/>
          </w:tcPr>
          <w:p w14:paraId="2018DE44" w14:textId="77777777" w:rsidR="006751C2" w:rsidRDefault="006751C2">
            <w:pPr>
              <w:rPr>
                <w:rFonts w:ascii="Arial" w:hAnsi="Arial" w:cs="Arial"/>
                <w:sz w:val="12"/>
                <w:szCs w:val="12"/>
              </w:rPr>
            </w:pPr>
            <w:r>
              <w:rPr>
                <w:rFonts w:ascii="Arial" w:hAnsi="Arial" w:cs="Arial"/>
                <w:sz w:val="12"/>
                <w:szCs w:val="12"/>
              </w:rPr>
              <w:t>Major issues and omissions with structure, major spelling and grammar issues, no referencing.</w:t>
            </w:r>
            <w:r>
              <w:rPr>
                <w:rFonts w:ascii="Arial" w:hAnsi="Arial" w:cs="Arial"/>
                <w:sz w:val="12"/>
                <w:szCs w:val="12"/>
              </w:rPr>
              <w:br/>
              <w:t>0.5 points</w:t>
            </w:r>
          </w:p>
        </w:tc>
        <w:tc>
          <w:tcPr>
            <w:tcW w:w="1474" w:type="dxa"/>
            <w:tcBorders>
              <w:top w:val="single" w:sz="4" w:space="0" w:color="000000"/>
              <w:left w:val="single" w:sz="4" w:space="0" w:color="000000"/>
              <w:bottom w:val="single" w:sz="4" w:space="0" w:color="000000"/>
              <w:right w:val="single" w:sz="4" w:space="0" w:color="000000"/>
            </w:tcBorders>
            <w:hideMark/>
          </w:tcPr>
          <w:p w14:paraId="7513A6E0" w14:textId="77777777" w:rsidR="006751C2" w:rsidRDefault="006751C2">
            <w:pPr>
              <w:rPr>
                <w:rFonts w:ascii="Arial" w:hAnsi="Arial" w:cs="Arial"/>
                <w:sz w:val="12"/>
                <w:szCs w:val="12"/>
              </w:rPr>
            </w:pPr>
            <w:r>
              <w:rPr>
                <w:rFonts w:ascii="Arial" w:hAnsi="Arial" w:cs="Arial"/>
                <w:sz w:val="12"/>
                <w:szCs w:val="12"/>
              </w:rPr>
              <w:t>No structure, incoherent writing style, no references.</w:t>
            </w:r>
            <w:r>
              <w:rPr>
                <w:rFonts w:ascii="Arial" w:hAnsi="Arial" w:cs="Arial"/>
                <w:sz w:val="12"/>
                <w:szCs w:val="12"/>
              </w:rPr>
              <w:br/>
              <w:t>0 points</w:t>
            </w:r>
          </w:p>
        </w:tc>
      </w:tr>
      <w:tr w:rsidR="0080216D" w14:paraId="48C0F929" w14:textId="77777777" w:rsidTr="00442D87">
        <w:trPr>
          <w:gridAfter w:val="1"/>
          <w:wAfter w:w="28" w:type="dxa"/>
          <w:trHeight w:val="195"/>
        </w:trPr>
        <w:tc>
          <w:tcPr>
            <w:tcW w:w="1859" w:type="dxa"/>
            <w:tcBorders>
              <w:top w:val="nil"/>
              <w:left w:val="nil"/>
              <w:bottom w:val="nil"/>
              <w:right w:val="nil"/>
            </w:tcBorders>
            <w:noWrap/>
            <w:vAlign w:val="bottom"/>
            <w:hideMark/>
          </w:tcPr>
          <w:p w14:paraId="28DA6D31" w14:textId="77777777" w:rsidR="006751C2" w:rsidRDefault="006751C2">
            <w:pPr>
              <w:rPr>
                <w:rFonts w:ascii="Arial" w:hAnsi="Arial" w:cs="Arial"/>
                <w:sz w:val="12"/>
                <w:szCs w:val="12"/>
              </w:rPr>
            </w:pPr>
          </w:p>
        </w:tc>
        <w:tc>
          <w:tcPr>
            <w:tcW w:w="723" w:type="dxa"/>
            <w:tcBorders>
              <w:top w:val="nil"/>
              <w:left w:val="nil"/>
              <w:bottom w:val="nil"/>
              <w:right w:val="nil"/>
            </w:tcBorders>
            <w:noWrap/>
            <w:vAlign w:val="bottom"/>
            <w:hideMark/>
          </w:tcPr>
          <w:p w14:paraId="5E9BBC07" w14:textId="77777777" w:rsidR="006751C2" w:rsidRDefault="006751C2">
            <w:pPr>
              <w:rPr>
                <w:sz w:val="20"/>
                <w:szCs w:val="20"/>
              </w:rPr>
            </w:pPr>
          </w:p>
        </w:tc>
        <w:tc>
          <w:tcPr>
            <w:tcW w:w="1404" w:type="dxa"/>
            <w:tcBorders>
              <w:top w:val="nil"/>
              <w:left w:val="nil"/>
              <w:bottom w:val="nil"/>
              <w:right w:val="nil"/>
            </w:tcBorders>
            <w:noWrap/>
            <w:vAlign w:val="bottom"/>
            <w:hideMark/>
          </w:tcPr>
          <w:p w14:paraId="17894079" w14:textId="77777777" w:rsidR="006751C2" w:rsidRDefault="006751C2">
            <w:pPr>
              <w:rPr>
                <w:sz w:val="20"/>
                <w:szCs w:val="20"/>
              </w:rPr>
            </w:pPr>
          </w:p>
        </w:tc>
        <w:tc>
          <w:tcPr>
            <w:tcW w:w="1275" w:type="dxa"/>
            <w:tcBorders>
              <w:top w:val="nil"/>
              <w:left w:val="nil"/>
              <w:bottom w:val="nil"/>
              <w:right w:val="nil"/>
            </w:tcBorders>
            <w:noWrap/>
            <w:vAlign w:val="bottom"/>
            <w:hideMark/>
          </w:tcPr>
          <w:p w14:paraId="077B12F7" w14:textId="77777777" w:rsidR="006751C2" w:rsidRDefault="006751C2">
            <w:pPr>
              <w:rPr>
                <w:sz w:val="20"/>
                <w:szCs w:val="20"/>
              </w:rPr>
            </w:pPr>
          </w:p>
        </w:tc>
        <w:tc>
          <w:tcPr>
            <w:tcW w:w="1276" w:type="dxa"/>
            <w:tcBorders>
              <w:top w:val="nil"/>
              <w:left w:val="nil"/>
              <w:bottom w:val="nil"/>
              <w:right w:val="nil"/>
            </w:tcBorders>
            <w:noWrap/>
            <w:vAlign w:val="bottom"/>
            <w:hideMark/>
          </w:tcPr>
          <w:p w14:paraId="17933944" w14:textId="77777777" w:rsidR="006751C2" w:rsidRDefault="006751C2">
            <w:pPr>
              <w:rPr>
                <w:sz w:val="20"/>
                <w:szCs w:val="20"/>
              </w:rPr>
            </w:pPr>
          </w:p>
        </w:tc>
        <w:tc>
          <w:tcPr>
            <w:tcW w:w="1275" w:type="dxa"/>
            <w:tcBorders>
              <w:top w:val="nil"/>
              <w:left w:val="nil"/>
              <w:bottom w:val="nil"/>
              <w:right w:val="nil"/>
            </w:tcBorders>
            <w:noWrap/>
            <w:vAlign w:val="bottom"/>
            <w:hideMark/>
          </w:tcPr>
          <w:p w14:paraId="0608ADA3" w14:textId="77777777" w:rsidR="006751C2" w:rsidRDefault="006751C2">
            <w:pPr>
              <w:rPr>
                <w:sz w:val="20"/>
                <w:szCs w:val="20"/>
              </w:rPr>
            </w:pPr>
          </w:p>
        </w:tc>
        <w:tc>
          <w:tcPr>
            <w:tcW w:w="1134" w:type="dxa"/>
            <w:tcBorders>
              <w:top w:val="nil"/>
              <w:left w:val="nil"/>
              <w:bottom w:val="nil"/>
              <w:right w:val="nil"/>
            </w:tcBorders>
            <w:noWrap/>
            <w:vAlign w:val="bottom"/>
            <w:hideMark/>
          </w:tcPr>
          <w:p w14:paraId="15FA0814" w14:textId="77777777" w:rsidR="006751C2" w:rsidRDefault="006751C2">
            <w:pPr>
              <w:rPr>
                <w:sz w:val="20"/>
                <w:szCs w:val="20"/>
              </w:rPr>
            </w:pPr>
          </w:p>
        </w:tc>
        <w:tc>
          <w:tcPr>
            <w:tcW w:w="1134" w:type="dxa"/>
            <w:tcBorders>
              <w:top w:val="nil"/>
              <w:left w:val="nil"/>
              <w:bottom w:val="nil"/>
              <w:right w:val="nil"/>
            </w:tcBorders>
            <w:noWrap/>
            <w:vAlign w:val="bottom"/>
            <w:hideMark/>
          </w:tcPr>
          <w:p w14:paraId="3414B425" w14:textId="77777777" w:rsidR="006751C2" w:rsidRDefault="006751C2">
            <w:pPr>
              <w:rPr>
                <w:sz w:val="20"/>
                <w:szCs w:val="20"/>
              </w:rPr>
            </w:pPr>
          </w:p>
        </w:tc>
        <w:tc>
          <w:tcPr>
            <w:tcW w:w="1277" w:type="dxa"/>
            <w:tcBorders>
              <w:top w:val="nil"/>
              <w:left w:val="nil"/>
              <w:bottom w:val="nil"/>
              <w:right w:val="nil"/>
            </w:tcBorders>
            <w:noWrap/>
            <w:vAlign w:val="bottom"/>
            <w:hideMark/>
          </w:tcPr>
          <w:p w14:paraId="194FB0DB" w14:textId="77777777" w:rsidR="006751C2" w:rsidRDefault="006751C2">
            <w:pPr>
              <w:rPr>
                <w:sz w:val="20"/>
                <w:szCs w:val="20"/>
              </w:rPr>
            </w:pPr>
          </w:p>
        </w:tc>
        <w:tc>
          <w:tcPr>
            <w:tcW w:w="1134" w:type="dxa"/>
            <w:tcBorders>
              <w:top w:val="nil"/>
              <w:left w:val="nil"/>
              <w:bottom w:val="nil"/>
              <w:right w:val="nil"/>
            </w:tcBorders>
            <w:noWrap/>
            <w:vAlign w:val="bottom"/>
            <w:hideMark/>
          </w:tcPr>
          <w:p w14:paraId="21408AFE" w14:textId="77777777" w:rsidR="006751C2" w:rsidRDefault="006751C2">
            <w:pPr>
              <w:rPr>
                <w:sz w:val="20"/>
                <w:szCs w:val="20"/>
              </w:rPr>
            </w:pPr>
          </w:p>
        </w:tc>
        <w:tc>
          <w:tcPr>
            <w:tcW w:w="1009" w:type="dxa"/>
            <w:tcBorders>
              <w:top w:val="nil"/>
              <w:left w:val="nil"/>
              <w:bottom w:val="nil"/>
              <w:right w:val="nil"/>
            </w:tcBorders>
            <w:noWrap/>
            <w:vAlign w:val="bottom"/>
            <w:hideMark/>
          </w:tcPr>
          <w:p w14:paraId="4420E60D" w14:textId="77777777" w:rsidR="006751C2" w:rsidRDefault="006751C2">
            <w:pPr>
              <w:rPr>
                <w:sz w:val="20"/>
                <w:szCs w:val="20"/>
              </w:rPr>
            </w:pPr>
          </w:p>
        </w:tc>
        <w:tc>
          <w:tcPr>
            <w:tcW w:w="1175" w:type="dxa"/>
            <w:tcBorders>
              <w:top w:val="nil"/>
              <w:left w:val="nil"/>
              <w:bottom w:val="nil"/>
              <w:right w:val="nil"/>
            </w:tcBorders>
            <w:noWrap/>
            <w:vAlign w:val="bottom"/>
            <w:hideMark/>
          </w:tcPr>
          <w:p w14:paraId="3D2647E8" w14:textId="77777777" w:rsidR="006751C2" w:rsidRDefault="006751C2">
            <w:pPr>
              <w:rPr>
                <w:sz w:val="20"/>
                <w:szCs w:val="20"/>
              </w:rPr>
            </w:pPr>
          </w:p>
        </w:tc>
        <w:tc>
          <w:tcPr>
            <w:tcW w:w="1474" w:type="dxa"/>
            <w:tcBorders>
              <w:top w:val="nil"/>
              <w:left w:val="nil"/>
              <w:bottom w:val="nil"/>
              <w:right w:val="nil"/>
            </w:tcBorders>
            <w:noWrap/>
            <w:vAlign w:val="bottom"/>
            <w:hideMark/>
          </w:tcPr>
          <w:p w14:paraId="00A15831" w14:textId="77777777" w:rsidR="006751C2" w:rsidRDefault="006751C2">
            <w:pPr>
              <w:rPr>
                <w:sz w:val="20"/>
                <w:szCs w:val="20"/>
              </w:rPr>
            </w:pPr>
          </w:p>
        </w:tc>
      </w:tr>
      <w:tr w:rsidR="0080216D" w14:paraId="22A2BED9" w14:textId="77777777" w:rsidTr="00442D87">
        <w:trPr>
          <w:trHeight w:val="300"/>
        </w:trPr>
        <w:tc>
          <w:tcPr>
            <w:tcW w:w="16177" w:type="dxa"/>
            <w:gridSpan w:val="14"/>
            <w:tcBorders>
              <w:top w:val="nil"/>
              <w:left w:val="nil"/>
              <w:bottom w:val="nil"/>
              <w:right w:val="nil"/>
            </w:tcBorders>
            <w:shd w:val="clear" w:color="274E13" w:fill="274E13"/>
            <w:noWrap/>
            <w:hideMark/>
          </w:tcPr>
          <w:p w14:paraId="2E237DED" w14:textId="77777777" w:rsidR="006751C2" w:rsidRDefault="006751C2">
            <w:pPr>
              <w:jc w:val="center"/>
              <w:rPr>
                <w:rFonts w:ascii="Arial" w:hAnsi="Arial" w:cs="Arial"/>
                <w:b/>
                <w:bCs/>
                <w:color w:val="FFFFFF"/>
              </w:rPr>
            </w:pPr>
            <w:r>
              <w:rPr>
                <w:rFonts w:ascii="Arial" w:hAnsi="Arial" w:cs="Arial"/>
                <w:b/>
                <w:bCs/>
                <w:color w:val="FFFFFF"/>
              </w:rPr>
              <w:t>Individual reflection and evaluation (20% of CW2)</w:t>
            </w:r>
          </w:p>
        </w:tc>
      </w:tr>
      <w:tr w:rsidR="0080216D" w14:paraId="2E05ABC8" w14:textId="77777777" w:rsidTr="00442D87">
        <w:trPr>
          <w:gridAfter w:val="1"/>
          <w:wAfter w:w="28" w:type="dxa"/>
          <w:trHeight w:val="255"/>
        </w:trPr>
        <w:tc>
          <w:tcPr>
            <w:tcW w:w="1859" w:type="dxa"/>
            <w:tcBorders>
              <w:top w:val="single" w:sz="4" w:space="0" w:color="000000"/>
              <w:left w:val="single" w:sz="4" w:space="0" w:color="000000"/>
              <w:bottom w:val="single" w:sz="4" w:space="0" w:color="000000"/>
              <w:right w:val="single" w:sz="4" w:space="0" w:color="000000"/>
            </w:tcBorders>
            <w:shd w:val="clear" w:color="274E13" w:fill="274E13"/>
            <w:noWrap/>
            <w:hideMark/>
          </w:tcPr>
          <w:p w14:paraId="588044D3" w14:textId="77777777" w:rsidR="006751C2" w:rsidRDefault="006751C2">
            <w:pPr>
              <w:jc w:val="center"/>
              <w:rPr>
                <w:rFonts w:ascii="Arial" w:hAnsi="Arial" w:cs="Arial"/>
                <w:b/>
                <w:bCs/>
                <w:color w:val="FFFFFF"/>
              </w:rPr>
            </w:pPr>
          </w:p>
        </w:tc>
        <w:tc>
          <w:tcPr>
            <w:tcW w:w="723"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4BDD431F" w14:textId="3F88A44D" w:rsidR="006751C2" w:rsidRDefault="006751C2">
            <w:pPr>
              <w:jc w:val="center"/>
              <w:rPr>
                <w:rFonts w:ascii="Arial" w:hAnsi="Arial" w:cs="Arial"/>
                <w:b/>
                <w:bCs/>
                <w:color w:val="FFFFFF"/>
                <w:sz w:val="16"/>
                <w:szCs w:val="16"/>
              </w:rPr>
            </w:pPr>
            <w:r>
              <w:rPr>
                <w:rFonts w:ascii="Arial" w:hAnsi="Arial" w:cs="Arial"/>
                <w:b/>
                <w:bCs/>
                <w:color w:val="FFFFFF"/>
                <w:sz w:val="16"/>
                <w:szCs w:val="16"/>
              </w:rPr>
              <w:t>weight</w:t>
            </w:r>
          </w:p>
        </w:tc>
        <w:tc>
          <w:tcPr>
            <w:tcW w:w="1404"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0264C865" w14:textId="77777777" w:rsidR="006751C2" w:rsidRDefault="006751C2">
            <w:pPr>
              <w:rPr>
                <w:rFonts w:ascii="Arial" w:hAnsi="Arial" w:cs="Arial"/>
                <w:b/>
                <w:bCs/>
                <w:color w:val="FFFFFF"/>
                <w:sz w:val="16"/>
                <w:szCs w:val="16"/>
              </w:rPr>
            </w:pPr>
            <w:r>
              <w:rPr>
                <w:rFonts w:ascii="Arial" w:hAnsi="Arial" w:cs="Arial"/>
                <w:b/>
                <w:bCs/>
                <w:color w:val="FFFFFF"/>
                <w:sz w:val="16"/>
                <w:szCs w:val="16"/>
              </w:rPr>
              <w:t>Beyond expectations</w:t>
            </w:r>
          </w:p>
        </w:tc>
        <w:tc>
          <w:tcPr>
            <w:tcW w:w="1275"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6F686CC8" w14:textId="77777777" w:rsidR="006751C2" w:rsidRDefault="006751C2">
            <w:pPr>
              <w:rPr>
                <w:rFonts w:ascii="Arial" w:hAnsi="Arial" w:cs="Arial"/>
                <w:b/>
                <w:bCs/>
                <w:color w:val="FFFFFF"/>
                <w:sz w:val="16"/>
                <w:szCs w:val="16"/>
              </w:rPr>
            </w:pPr>
            <w:r>
              <w:rPr>
                <w:rFonts w:ascii="Arial" w:hAnsi="Arial" w:cs="Arial"/>
                <w:b/>
                <w:bCs/>
                <w:color w:val="FFFFFF"/>
                <w:sz w:val="16"/>
                <w:szCs w:val="16"/>
              </w:rPr>
              <w:t>Exceptional</w:t>
            </w:r>
          </w:p>
        </w:tc>
        <w:tc>
          <w:tcPr>
            <w:tcW w:w="1276"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1422274D" w14:textId="77777777" w:rsidR="006751C2" w:rsidRDefault="006751C2">
            <w:pPr>
              <w:rPr>
                <w:rFonts w:ascii="Arial" w:hAnsi="Arial" w:cs="Arial"/>
                <w:b/>
                <w:bCs/>
                <w:color w:val="FFFFFF"/>
                <w:sz w:val="16"/>
                <w:szCs w:val="16"/>
              </w:rPr>
            </w:pPr>
            <w:r>
              <w:rPr>
                <w:rFonts w:ascii="Arial" w:hAnsi="Arial" w:cs="Arial"/>
                <w:b/>
                <w:bCs/>
                <w:color w:val="FFFFFF"/>
                <w:sz w:val="16"/>
                <w:szCs w:val="16"/>
              </w:rPr>
              <w:t>Excellent</w:t>
            </w:r>
          </w:p>
        </w:tc>
        <w:tc>
          <w:tcPr>
            <w:tcW w:w="1275"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7D4A7C14" w14:textId="77777777" w:rsidR="006751C2" w:rsidRDefault="006751C2">
            <w:pPr>
              <w:rPr>
                <w:rFonts w:ascii="Arial" w:hAnsi="Arial" w:cs="Arial"/>
                <w:b/>
                <w:bCs/>
                <w:color w:val="FFFFFF"/>
                <w:sz w:val="16"/>
                <w:szCs w:val="16"/>
              </w:rPr>
            </w:pPr>
            <w:r>
              <w:rPr>
                <w:rFonts w:ascii="Arial" w:hAnsi="Arial" w:cs="Arial"/>
                <w:b/>
                <w:bCs/>
                <w:color w:val="FFFFFF"/>
                <w:sz w:val="16"/>
                <w:szCs w:val="16"/>
              </w:rPr>
              <w:t>Very good</w:t>
            </w:r>
          </w:p>
        </w:tc>
        <w:tc>
          <w:tcPr>
            <w:tcW w:w="1134"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2D86F391" w14:textId="77777777" w:rsidR="006751C2" w:rsidRDefault="006751C2">
            <w:pPr>
              <w:rPr>
                <w:rFonts w:ascii="Arial" w:hAnsi="Arial" w:cs="Arial"/>
                <w:b/>
                <w:bCs/>
                <w:color w:val="FFFFFF"/>
                <w:sz w:val="16"/>
                <w:szCs w:val="16"/>
              </w:rPr>
            </w:pPr>
            <w:r>
              <w:rPr>
                <w:rFonts w:ascii="Arial" w:hAnsi="Arial" w:cs="Arial"/>
                <w:b/>
                <w:bCs/>
                <w:color w:val="FFFFFF"/>
                <w:sz w:val="16"/>
                <w:szCs w:val="16"/>
              </w:rPr>
              <w:t>Good</w:t>
            </w:r>
          </w:p>
        </w:tc>
        <w:tc>
          <w:tcPr>
            <w:tcW w:w="1134"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2D3AD586" w14:textId="77777777" w:rsidR="006751C2" w:rsidRDefault="006751C2">
            <w:pPr>
              <w:rPr>
                <w:rFonts w:ascii="Arial" w:hAnsi="Arial" w:cs="Arial"/>
                <w:b/>
                <w:bCs/>
                <w:color w:val="FFFFFF"/>
                <w:sz w:val="16"/>
                <w:szCs w:val="16"/>
              </w:rPr>
            </w:pPr>
            <w:r>
              <w:rPr>
                <w:rFonts w:ascii="Arial" w:hAnsi="Arial" w:cs="Arial"/>
                <w:b/>
                <w:bCs/>
                <w:color w:val="FFFFFF"/>
                <w:sz w:val="16"/>
                <w:szCs w:val="16"/>
              </w:rPr>
              <w:t>Average</w:t>
            </w:r>
          </w:p>
        </w:tc>
        <w:tc>
          <w:tcPr>
            <w:tcW w:w="1277"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451E32F9" w14:textId="77777777" w:rsidR="006751C2" w:rsidRDefault="006751C2">
            <w:pPr>
              <w:rPr>
                <w:rFonts w:ascii="Arial" w:hAnsi="Arial" w:cs="Arial"/>
                <w:b/>
                <w:bCs/>
                <w:color w:val="FFFFFF"/>
                <w:sz w:val="16"/>
                <w:szCs w:val="16"/>
              </w:rPr>
            </w:pPr>
            <w:r>
              <w:rPr>
                <w:rFonts w:ascii="Arial" w:hAnsi="Arial" w:cs="Arial"/>
                <w:b/>
                <w:bCs/>
                <w:color w:val="FFFFFF"/>
                <w:sz w:val="16"/>
                <w:szCs w:val="16"/>
              </w:rPr>
              <w:t>Basic pass</w:t>
            </w:r>
          </w:p>
        </w:tc>
        <w:tc>
          <w:tcPr>
            <w:tcW w:w="1134"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32964443" w14:textId="77777777" w:rsidR="006751C2" w:rsidRDefault="006751C2">
            <w:pPr>
              <w:rPr>
                <w:rFonts w:ascii="Arial" w:hAnsi="Arial" w:cs="Arial"/>
                <w:b/>
                <w:bCs/>
                <w:color w:val="FFFFFF"/>
                <w:sz w:val="16"/>
                <w:szCs w:val="16"/>
              </w:rPr>
            </w:pPr>
            <w:r>
              <w:rPr>
                <w:rFonts w:ascii="Arial" w:hAnsi="Arial" w:cs="Arial"/>
                <w:b/>
                <w:bCs/>
                <w:color w:val="FFFFFF"/>
                <w:sz w:val="16"/>
                <w:szCs w:val="16"/>
              </w:rPr>
              <w:t>Limited</w:t>
            </w:r>
          </w:p>
        </w:tc>
        <w:tc>
          <w:tcPr>
            <w:tcW w:w="1009"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49C594F5" w14:textId="77777777" w:rsidR="006751C2" w:rsidRDefault="006751C2">
            <w:pPr>
              <w:rPr>
                <w:rFonts w:ascii="Arial" w:hAnsi="Arial" w:cs="Arial"/>
                <w:b/>
                <w:bCs/>
                <w:color w:val="FFFFFF"/>
                <w:sz w:val="16"/>
                <w:szCs w:val="16"/>
              </w:rPr>
            </w:pPr>
            <w:r>
              <w:rPr>
                <w:rFonts w:ascii="Arial" w:hAnsi="Arial" w:cs="Arial"/>
                <w:b/>
                <w:bCs/>
                <w:color w:val="FFFFFF"/>
                <w:sz w:val="16"/>
                <w:szCs w:val="16"/>
              </w:rPr>
              <w:t>Very limited</w:t>
            </w:r>
          </w:p>
        </w:tc>
        <w:tc>
          <w:tcPr>
            <w:tcW w:w="1175"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3BF053F2" w14:textId="77777777" w:rsidR="006751C2" w:rsidRDefault="006751C2">
            <w:pPr>
              <w:rPr>
                <w:rFonts w:ascii="Arial" w:hAnsi="Arial" w:cs="Arial"/>
                <w:b/>
                <w:bCs/>
                <w:color w:val="FFFFFF"/>
                <w:sz w:val="16"/>
                <w:szCs w:val="16"/>
              </w:rPr>
            </w:pPr>
            <w:r>
              <w:rPr>
                <w:rFonts w:ascii="Arial" w:hAnsi="Arial" w:cs="Arial"/>
                <w:b/>
                <w:bCs/>
                <w:color w:val="FFFFFF"/>
                <w:sz w:val="16"/>
                <w:szCs w:val="16"/>
              </w:rPr>
              <w:t>Very limited with major issues</w:t>
            </w:r>
          </w:p>
        </w:tc>
        <w:tc>
          <w:tcPr>
            <w:tcW w:w="1474" w:type="dxa"/>
            <w:tcBorders>
              <w:top w:val="single" w:sz="4" w:space="0" w:color="000000"/>
              <w:left w:val="single" w:sz="4" w:space="0" w:color="000000"/>
              <w:bottom w:val="single" w:sz="4" w:space="0" w:color="000000"/>
              <w:right w:val="single" w:sz="4" w:space="0" w:color="000000"/>
            </w:tcBorders>
            <w:shd w:val="clear" w:color="274E13" w:fill="274E13"/>
            <w:noWrap/>
            <w:vAlign w:val="bottom"/>
            <w:hideMark/>
          </w:tcPr>
          <w:p w14:paraId="0DD135B2" w14:textId="77777777" w:rsidR="006751C2" w:rsidRDefault="006751C2">
            <w:pPr>
              <w:rPr>
                <w:rFonts w:ascii="Arial" w:hAnsi="Arial" w:cs="Arial"/>
                <w:b/>
                <w:bCs/>
                <w:color w:val="FFFFFF"/>
                <w:sz w:val="16"/>
                <w:szCs w:val="16"/>
              </w:rPr>
            </w:pPr>
            <w:r>
              <w:rPr>
                <w:rFonts w:ascii="Arial" w:hAnsi="Arial" w:cs="Arial"/>
                <w:b/>
                <w:bCs/>
                <w:color w:val="FFFFFF"/>
                <w:sz w:val="16"/>
                <w:szCs w:val="16"/>
              </w:rPr>
              <w:t>No evidence</w:t>
            </w:r>
          </w:p>
        </w:tc>
      </w:tr>
      <w:tr w:rsidR="0080216D" w14:paraId="2FE3EAD8" w14:textId="77777777" w:rsidTr="00442D87">
        <w:trPr>
          <w:gridAfter w:val="1"/>
          <w:wAfter w:w="28" w:type="dxa"/>
          <w:trHeight w:val="1560"/>
        </w:trPr>
        <w:tc>
          <w:tcPr>
            <w:tcW w:w="1859" w:type="dxa"/>
            <w:tcBorders>
              <w:top w:val="single" w:sz="4" w:space="0" w:color="000000"/>
              <w:left w:val="single" w:sz="4" w:space="0" w:color="000000"/>
              <w:bottom w:val="single" w:sz="4" w:space="0" w:color="000000"/>
              <w:right w:val="single" w:sz="4" w:space="0" w:color="000000"/>
            </w:tcBorders>
            <w:shd w:val="clear" w:color="274E13" w:fill="274E13"/>
            <w:vAlign w:val="bottom"/>
            <w:hideMark/>
          </w:tcPr>
          <w:p w14:paraId="2A9BE163" w14:textId="77777777" w:rsidR="006751C2" w:rsidRDefault="006751C2">
            <w:pPr>
              <w:rPr>
                <w:rFonts w:ascii="Arial" w:hAnsi="Arial" w:cs="Arial"/>
                <w:b/>
                <w:bCs/>
                <w:color w:val="FFFFFF"/>
                <w:sz w:val="16"/>
                <w:szCs w:val="16"/>
              </w:rPr>
            </w:pPr>
            <w:r>
              <w:rPr>
                <w:rFonts w:ascii="Arial" w:hAnsi="Arial" w:cs="Arial"/>
                <w:b/>
                <w:bCs/>
                <w:color w:val="FFFFFF"/>
                <w:sz w:val="16"/>
                <w:szCs w:val="16"/>
              </w:rPr>
              <w:t>Personal reflection and critical evaluation</w:t>
            </w:r>
          </w:p>
        </w:tc>
        <w:tc>
          <w:tcPr>
            <w:tcW w:w="723" w:type="dxa"/>
            <w:tcBorders>
              <w:top w:val="single" w:sz="4" w:space="0" w:color="000000"/>
              <w:left w:val="single" w:sz="4" w:space="0" w:color="000000"/>
              <w:bottom w:val="single" w:sz="4" w:space="0" w:color="000000"/>
              <w:right w:val="single" w:sz="4" w:space="0" w:color="000000"/>
            </w:tcBorders>
            <w:hideMark/>
          </w:tcPr>
          <w:p w14:paraId="3922629D" w14:textId="77777777" w:rsidR="006751C2" w:rsidRDefault="006751C2">
            <w:pPr>
              <w:jc w:val="right"/>
              <w:rPr>
                <w:rFonts w:ascii="Arial" w:hAnsi="Arial" w:cs="Arial"/>
                <w:sz w:val="12"/>
                <w:szCs w:val="12"/>
              </w:rPr>
            </w:pPr>
            <w:r>
              <w:rPr>
                <w:rFonts w:ascii="Arial" w:hAnsi="Arial" w:cs="Arial"/>
                <w:sz w:val="12"/>
                <w:szCs w:val="12"/>
              </w:rPr>
              <w:t>100%</w:t>
            </w:r>
          </w:p>
        </w:tc>
        <w:tc>
          <w:tcPr>
            <w:tcW w:w="1404" w:type="dxa"/>
            <w:tcBorders>
              <w:top w:val="single" w:sz="4" w:space="0" w:color="000000"/>
              <w:left w:val="single" w:sz="4" w:space="0" w:color="000000"/>
              <w:bottom w:val="single" w:sz="4" w:space="0" w:color="000000"/>
              <w:right w:val="single" w:sz="4" w:space="0" w:color="000000"/>
            </w:tcBorders>
            <w:hideMark/>
          </w:tcPr>
          <w:p w14:paraId="772DFE18" w14:textId="77777777" w:rsidR="006751C2" w:rsidRDefault="006751C2">
            <w:pPr>
              <w:rPr>
                <w:rFonts w:ascii="Arial" w:hAnsi="Arial" w:cs="Arial"/>
                <w:sz w:val="12"/>
                <w:szCs w:val="12"/>
              </w:rPr>
            </w:pPr>
            <w:r>
              <w:rPr>
                <w:rFonts w:ascii="Arial" w:hAnsi="Arial" w:cs="Arial"/>
                <w:sz w:val="12"/>
                <w:szCs w:val="12"/>
              </w:rPr>
              <w:t>Personal reflection and critical evaluation of the student's performance, development and contribution to the project is beyond expectation and is supported by extensive evidence.</w:t>
            </w:r>
            <w:r>
              <w:rPr>
                <w:rFonts w:ascii="Arial" w:hAnsi="Arial" w:cs="Arial"/>
                <w:sz w:val="12"/>
                <w:szCs w:val="12"/>
              </w:rPr>
              <w:br/>
              <w:t>100 points</w:t>
            </w:r>
          </w:p>
        </w:tc>
        <w:tc>
          <w:tcPr>
            <w:tcW w:w="1275" w:type="dxa"/>
            <w:tcBorders>
              <w:top w:val="single" w:sz="4" w:space="0" w:color="000000"/>
              <w:left w:val="single" w:sz="4" w:space="0" w:color="000000"/>
              <w:bottom w:val="single" w:sz="4" w:space="0" w:color="000000"/>
              <w:right w:val="single" w:sz="4" w:space="0" w:color="000000"/>
            </w:tcBorders>
            <w:hideMark/>
          </w:tcPr>
          <w:p w14:paraId="3A79CF7D" w14:textId="77777777" w:rsidR="006751C2" w:rsidRDefault="006751C2">
            <w:pPr>
              <w:rPr>
                <w:rFonts w:ascii="Arial" w:hAnsi="Arial" w:cs="Arial"/>
                <w:sz w:val="12"/>
                <w:szCs w:val="12"/>
              </w:rPr>
            </w:pPr>
            <w:r>
              <w:rPr>
                <w:rFonts w:ascii="Arial" w:hAnsi="Arial" w:cs="Arial"/>
                <w:sz w:val="12"/>
                <w:szCs w:val="12"/>
              </w:rPr>
              <w:t>Personal reflection and critical evaluation of the student's performance, development and contribution to the project is exceptional and is supported by extensive evidence.</w:t>
            </w:r>
            <w:r>
              <w:rPr>
                <w:rFonts w:ascii="Arial" w:hAnsi="Arial" w:cs="Arial"/>
                <w:sz w:val="12"/>
                <w:szCs w:val="12"/>
              </w:rPr>
              <w:br/>
              <w:t>90 points</w:t>
            </w:r>
          </w:p>
        </w:tc>
        <w:tc>
          <w:tcPr>
            <w:tcW w:w="1276" w:type="dxa"/>
            <w:tcBorders>
              <w:top w:val="single" w:sz="4" w:space="0" w:color="000000"/>
              <w:left w:val="single" w:sz="4" w:space="0" w:color="000000"/>
              <w:bottom w:val="single" w:sz="4" w:space="0" w:color="000000"/>
              <w:right w:val="single" w:sz="4" w:space="0" w:color="000000"/>
            </w:tcBorders>
            <w:hideMark/>
          </w:tcPr>
          <w:p w14:paraId="6E19B01F" w14:textId="77777777" w:rsidR="006751C2" w:rsidRDefault="006751C2">
            <w:pPr>
              <w:rPr>
                <w:rFonts w:ascii="Arial" w:hAnsi="Arial" w:cs="Arial"/>
                <w:sz w:val="12"/>
                <w:szCs w:val="12"/>
              </w:rPr>
            </w:pPr>
            <w:r>
              <w:rPr>
                <w:rFonts w:ascii="Arial" w:hAnsi="Arial" w:cs="Arial"/>
                <w:sz w:val="12"/>
                <w:szCs w:val="12"/>
              </w:rPr>
              <w:t xml:space="preserve">Personal reflection and critical evaluation of the student's performance and development is excellent and is supported by extensive evidence. </w:t>
            </w:r>
            <w:r>
              <w:rPr>
                <w:rFonts w:ascii="Arial" w:hAnsi="Arial" w:cs="Arial"/>
                <w:sz w:val="12"/>
                <w:szCs w:val="12"/>
              </w:rPr>
              <w:br/>
              <w:t>80 points</w:t>
            </w:r>
          </w:p>
        </w:tc>
        <w:tc>
          <w:tcPr>
            <w:tcW w:w="1275" w:type="dxa"/>
            <w:tcBorders>
              <w:top w:val="single" w:sz="4" w:space="0" w:color="000000"/>
              <w:left w:val="single" w:sz="4" w:space="0" w:color="000000"/>
              <w:bottom w:val="single" w:sz="4" w:space="0" w:color="000000"/>
              <w:right w:val="single" w:sz="4" w:space="0" w:color="000000"/>
            </w:tcBorders>
            <w:hideMark/>
          </w:tcPr>
          <w:p w14:paraId="6A867A90" w14:textId="52002035" w:rsidR="006751C2" w:rsidRDefault="006751C2">
            <w:pPr>
              <w:rPr>
                <w:rFonts w:ascii="Arial" w:hAnsi="Arial" w:cs="Arial"/>
                <w:sz w:val="12"/>
                <w:szCs w:val="12"/>
              </w:rPr>
            </w:pPr>
            <w:r>
              <w:rPr>
                <w:rFonts w:ascii="Arial" w:hAnsi="Arial" w:cs="Arial"/>
                <w:sz w:val="12"/>
                <w:szCs w:val="12"/>
              </w:rPr>
              <w:t xml:space="preserve">Personal reflection and critical evaluation of the student's performance, development and contribution to the project is very good and is supported by </w:t>
            </w:r>
            <w:r w:rsidR="0080216D">
              <w:rPr>
                <w:rFonts w:ascii="Arial" w:hAnsi="Arial" w:cs="Arial"/>
                <w:sz w:val="12"/>
                <w:szCs w:val="12"/>
              </w:rPr>
              <w:t>very good evidence</w:t>
            </w:r>
            <w:r>
              <w:rPr>
                <w:rFonts w:ascii="Arial" w:hAnsi="Arial" w:cs="Arial"/>
                <w:sz w:val="12"/>
                <w:szCs w:val="12"/>
              </w:rPr>
              <w:t>.</w:t>
            </w:r>
            <w:r>
              <w:rPr>
                <w:rFonts w:ascii="Arial" w:hAnsi="Arial" w:cs="Arial"/>
                <w:sz w:val="12"/>
                <w:szCs w:val="12"/>
              </w:rPr>
              <w:br/>
              <w:t>70 points</w:t>
            </w:r>
          </w:p>
        </w:tc>
        <w:tc>
          <w:tcPr>
            <w:tcW w:w="1134" w:type="dxa"/>
            <w:tcBorders>
              <w:top w:val="single" w:sz="4" w:space="0" w:color="000000"/>
              <w:left w:val="single" w:sz="4" w:space="0" w:color="000000"/>
              <w:bottom w:val="single" w:sz="4" w:space="0" w:color="000000"/>
              <w:right w:val="single" w:sz="4" w:space="0" w:color="000000"/>
            </w:tcBorders>
            <w:hideMark/>
          </w:tcPr>
          <w:p w14:paraId="4418D655" w14:textId="77777777" w:rsidR="006751C2" w:rsidRDefault="006751C2">
            <w:pPr>
              <w:rPr>
                <w:rFonts w:ascii="Arial" w:hAnsi="Arial" w:cs="Arial"/>
                <w:sz w:val="12"/>
                <w:szCs w:val="12"/>
              </w:rPr>
            </w:pPr>
            <w:r>
              <w:rPr>
                <w:rFonts w:ascii="Arial" w:hAnsi="Arial" w:cs="Arial"/>
                <w:sz w:val="12"/>
                <w:szCs w:val="12"/>
              </w:rPr>
              <w:t>Personal reflection and critical evaluation of the student's performance, development and contribution to the project is good and is supported by good evidence.</w:t>
            </w:r>
            <w:r>
              <w:rPr>
                <w:rFonts w:ascii="Arial" w:hAnsi="Arial" w:cs="Arial"/>
                <w:sz w:val="12"/>
                <w:szCs w:val="12"/>
              </w:rPr>
              <w:br/>
              <w:t>60 points</w:t>
            </w:r>
          </w:p>
        </w:tc>
        <w:tc>
          <w:tcPr>
            <w:tcW w:w="1134" w:type="dxa"/>
            <w:tcBorders>
              <w:top w:val="single" w:sz="4" w:space="0" w:color="000000"/>
              <w:left w:val="single" w:sz="4" w:space="0" w:color="000000"/>
              <w:bottom w:val="single" w:sz="4" w:space="0" w:color="000000"/>
              <w:right w:val="single" w:sz="4" w:space="0" w:color="000000"/>
            </w:tcBorders>
            <w:hideMark/>
          </w:tcPr>
          <w:p w14:paraId="07E34390" w14:textId="77777777" w:rsidR="006751C2" w:rsidRDefault="006751C2">
            <w:pPr>
              <w:rPr>
                <w:rFonts w:ascii="Arial" w:hAnsi="Arial" w:cs="Arial"/>
                <w:sz w:val="12"/>
                <w:szCs w:val="12"/>
              </w:rPr>
            </w:pPr>
            <w:r>
              <w:rPr>
                <w:rFonts w:ascii="Arial" w:hAnsi="Arial" w:cs="Arial"/>
                <w:sz w:val="12"/>
                <w:szCs w:val="12"/>
              </w:rPr>
              <w:t>Personal reflection and critical evaluation of the student's performance and development is average, perhaps too descriptive, with just enough or little evidence.</w:t>
            </w:r>
            <w:r>
              <w:rPr>
                <w:rFonts w:ascii="Arial" w:hAnsi="Arial" w:cs="Arial"/>
                <w:sz w:val="12"/>
                <w:szCs w:val="12"/>
              </w:rPr>
              <w:br/>
              <w:t>50 points</w:t>
            </w:r>
          </w:p>
        </w:tc>
        <w:tc>
          <w:tcPr>
            <w:tcW w:w="1277" w:type="dxa"/>
            <w:tcBorders>
              <w:top w:val="single" w:sz="4" w:space="0" w:color="000000"/>
              <w:left w:val="single" w:sz="4" w:space="0" w:color="000000"/>
              <w:bottom w:val="single" w:sz="4" w:space="0" w:color="000000"/>
              <w:right w:val="single" w:sz="4" w:space="0" w:color="000000"/>
            </w:tcBorders>
            <w:hideMark/>
          </w:tcPr>
          <w:p w14:paraId="34A3A622" w14:textId="77777777" w:rsidR="006751C2" w:rsidRDefault="006751C2">
            <w:pPr>
              <w:rPr>
                <w:rFonts w:ascii="Arial" w:hAnsi="Arial" w:cs="Arial"/>
                <w:sz w:val="12"/>
                <w:szCs w:val="12"/>
              </w:rPr>
            </w:pPr>
            <w:r>
              <w:rPr>
                <w:rFonts w:ascii="Arial" w:hAnsi="Arial" w:cs="Arial"/>
                <w:sz w:val="12"/>
                <w:szCs w:val="12"/>
              </w:rPr>
              <w:t>Personal reflection and critical evaluation of the student's performance, development and contribution to the project is basic and descriptive, with little or no evidence.</w:t>
            </w:r>
            <w:r>
              <w:rPr>
                <w:rFonts w:ascii="Arial" w:hAnsi="Arial" w:cs="Arial"/>
                <w:sz w:val="12"/>
                <w:szCs w:val="12"/>
              </w:rPr>
              <w:br/>
              <w:t>40 points</w:t>
            </w:r>
          </w:p>
        </w:tc>
        <w:tc>
          <w:tcPr>
            <w:tcW w:w="1134" w:type="dxa"/>
            <w:tcBorders>
              <w:top w:val="single" w:sz="4" w:space="0" w:color="000000"/>
              <w:left w:val="single" w:sz="4" w:space="0" w:color="000000"/>
              <w:bottom w:val="single" w:sz="4" w:space="0" w:color="000000"/>
              <w:right w:val="single" w:sz="4" w:space="0" w:color="000000"/>
            </w:tcBorders>
            <w:hideMark/>
          </w:tcPr>
          <w:p w14:paraId="05293062" w14:textId="77777777" w:rsidR="006751C2" w:rsidRDefault="006751C2">
            <w:pPr>
              <w:rPr>
                <w:rFonts w:ascii="Arial" w:hAnsi="Arial" w:cs="Arial"/>
                <w:sz w:val="12"/>
                <w:szCs w:val="12"/>
              </w:rPr>
            </w:pPr>
            <w:r>
              <w:rPr>
                <w:rFonts w:ascii="Arial" w:hAnsi="Arial" w:cs="Arial"/>
                <w:sz w:val="12"/>
                <w:szCs w:val="12"/>
              </w:rPr>
              <w:t>Personal reflection and critical evaluation of the student's performance, development and contribution to the project is descriptive and limited and may have omissions.</w:t>
            </w:r>
            <w:r>
              <w:rPr>
                <w:rFonts w:ascii="Arial" w:hAnsi="Arial" w:cs="Arial"/>
                <w:sz w:val="12"/>
                <w:szCs w:val="12"/>
              </w:rPr>
              <w:br/>
              <w:t>30 points</w:t>
            </w:r>
          </w:p>
        </w:tc>
        <w:tc>
          <w:tcPr>
            <w:tcW w:w="1009" w:type="dxa"/>
            <w:tcBorders>
              <w:top w:val="single" w:sz="4" w:space="0" w:color="000000"/>
              <w:left w:val="single" w:sz="4" w:space="0" w:color="000000"/>
              <w:bottom w:val="single" w:sz="4" w:space="0" w:color="000000"/>
              <w:right w:val="single" w:sz="4" w:space="0" w:color="000000"/>
            </w:tcBorders>
            <w:hideMark/>
          </w:tcPr>
          <w:p w14:paraId="1831E4C3" w14:textId="77777777" w:rsidR="006751C2" w:rsidRDefault="006751C2">
            <w:pPr>
              <w:rPr>
                <w:rFonts w:ascii="Arial" w:hAnsi="Arial" w:cs="Arial"/>
                <w:sz w:val="12"/>
                <w:szCs w:val="12"/>
              </w:rPr>
            </w:pPr>
            <w:r>
              <w:rPr>
                <w:rFonts w:ascii="Arial" w:hAnsi="Arial" w:cs="Arial"/>
                <w:sz w:val="12"/>
                <w:szCs w:val="12"/>
              </w:rPr>
              <w:t>Personal reflection and critical evaluation of the student's performance, development and contribution to the project is descriptive and has major omissions or errors.</w:t>
            </w:r>
            <w:r>
              <w:rPr>
                <w:rFonts w:ascii="Arial" w:hAnsi="Arial" w:cs="Arial"/>
                <w:sz w:val="12"/>
                <w:szCs w:val="12"/>
              </w:rPr>
              <w:br/>
              <w:t>20 points</w:t>
            </w:r>
          </w:p>
        </w:tc>
        <w:tc>
          <w:tcPr>
            <w:tcW w:w="1175" w:type="dxa"/>
            <w:tcBorders>
              <w:top w:val="single" w:sz="4" w:space="0" w:color="000000"/>
              <w:left w:val="single" w:sz="4" w:space="0" w:color="000000"/>
              <w:bottom w:val="single" w:sz="4" w:space="0" w:color="000000"/>
              <w:right w:val="single" w:sz="4" w:space="0" w:color="000000"/>
            </w:tcBorders>
            <w:hideMark/>
          </w:tcPr>
          <w:p w14:paraId="4D21D96B" w14:textId="77777777" w:rsidR="006751C2" w:rsidRDefault="006751C2">
            <w:pPr>
              <w:rPr>
                <w:rFonts w:ascii="Arial" w:hAnsi="Arial" w:cs="Arial"/>
                <w:sz w:val="12"/>
                <w:szCs w:val="12"/>
              </w:rPr>
            </w:pPr>
            <w:r>
              <w:rPr>
                <w:rFonts w:ascii="Arial" w:hAnsi="Arial" w:cs="Arial"/>
                <w:sz w:val="12"/>
                <w:szCs w:val="12"/>
              </w:rPr>
              <w:t>Very little to no personal reflection, evaluation or description provided.</w:t>
            </w:r>
            <w:r>
              <w:rPr>
                <w:rFonts w:ascii="Arial" w:hAnsi="Arial" w:cs="Arial"/>
                <w:sz w:val="12"/>
                <w:szCs w:val="12"/>
              </w:rPr>
              <w:br/>
              <w:t>10 point</w:t>
            </w:r>
          </w:p>
        </w:tc>
        <w:tc>
          <w:tcPr>
            <w:tcW w:w="1474" w:type="dxa"/>
            <w:tcBorders>
              <w:top w:val="single" w:sz="4" w:space="0" w:color="000000"/>
              <w:left w:val="single" w:sz="4" w:space="0" w:color="000000"/>
              <w:bottom w:val="single" w:sz="4" w:space="0" w:color="000000"/>
              <w:right w:val="single" w:sz="4" w:space="0" w:color="000000"/>
            </w:tcBorders>
            <w:hideMark/>
          </w:tcPr>
          <w:p w14:paraId="269EA9C6" w14:textId="77777777" w:rsidR="006751C2" w:rsidRDefault="006751C2">
            <w:pPr>
              <w:rPr>
                <w:rFonts w:ascii="Arial" w:hAnsi="Arial" w:cs="Arial"/>
                <w:sz w:val="12"/>
                <w:szCs w:val="12"/>
              </w:rPr>
            </w:pPr>
            <w:r>
              <w:rPr>
                <w:rFonts w:ascii="Arial" w:hAnsi="Arial" w:cs="Arial"/>
                <w:sz w:val="12"/>
                <w:szCs w:val="12"/>
              </w:rPr>
              <w:t>No personal reflection provided.</w:t>
            </w:r>
            <w:r>
              <w:rPr>
                <w:rFonts w:ascii="Arial" w:hAnsi="Arial" w:cs="Arial"/>
                <w:sz w:val="12"/>
                <w:szCs w:val="12"/>
              </w:rPr>
              <w:br/>
              <w:t>0 points</w:t>
            </w:r>
          </w:p>
        </w:tc>
      </w:tr>
    </w:tbl>
    <w:p w14:paraId="43864982" w14:textId="77777777" w:rsidR="009C3FAB" w:rsidRDefault="009C3FAB" w:rsidP="00CE6815">
      <w:pPr>
        <w:spacing w:after="160" w:line="259" w:lineRule="auto"/>
        <w:jc w:val="both"/>
        <w:rPr>
          <w:rFonts w:ascii="Arial" w:hAnsi="Arial" w:cs="Arial"/>
          <w:color w:val="7030A0"/>
        </w:rPr>
      </w:pPr>
    </w:p>
    <w:p w14:paraId="55A2706B" w14:textId="58034C32" w:rsidR="66B82282" w:rsidRDefault="66B82282" w:rsidP="66B82282">
      <w:pPr>
        <w:spacing w:after="160" w:line="259" w:lineRule="auto"/>
        <w:jc w:val="both"/>
        <w:rPr>
          <w:color w:val="7030A0"/>
        </w:rPr>
      </w:pPr>
    </w:p>
    <w:p w14:paraId="19B8F019" w14:textId="6E7F177E" w:rsidR="07215B10" w:rsidRDefault="07215B10" w:rsidP="691C968D">
      <w:pPr>
        <w:spacing w:after="160" w:line="259" w:lineRule="auto"/>
        <w:jc w:val="both"/>
        <w:rPr>
          <w:color w:val="7030A0"/>
        </w:rPr>
        <w:sectPr w:rsidR="07215B10" w:rsidSect="00E62088">
          <w:pgSz w:w="16838" w:h="11906" w:orient="landscape"/>
          <w:pgMar w:top="720" w:right="720" w:bottom="720" w:left="720" w:header="708" w:footer="708" w:gutter="0"/>
          <w:cols w:space="708"/>
          <w:docGrid w:linePitch="360"/>
        </w:sectPr>
      </w:pPr>
    </w:p>
    <w:p w14:paraId="52B12CF0" w14:textId="55DE7493" w:rsidR="003E71A0" w:rsidRPr="00437615" w:rsidRDefault="003E71A0" w:rsidP="003E71A0">
      <w:pPr>
        <w:pStyle w:val="Heading2"/>
      </w:pPr>
      <w:r>
        <w:lastRenderedPageBreak/>
        <w:t xml:space="preserve">How to get </w:t>
      </w:r>
      <w:r w:rsidR="008707BB">
        <w:t>h</w:t>
      </w:r>
      <w:r>
        <w:t xml:space="preserve">elp </w:t>
      </w:r>
    </w:p>
    <w:p w14:paraId="7DCB0AA5" w14:textId="1B1ACF4F" w:rsidR="003E71A0" w:rsidRDefault="003E71A0" w:rsidP="00B348B0">
      <w:pPr>
        <w:rPr>
          <w:rFonts w:ascii="Arial" w:hAnsi="Arial" w:cs="Arial"/>
          <w:color w:val="404040" w:themeColor="text1" w:themeTint="BF"/>
        </w:rPr>
      </w:pPr>
    </w:p>
    <w:p w14:paraId="1CE083A6" w14:textId="538DB7CF" w:rsidR="006A5AEA" w:rsidRDefault="006A5AEA" w:rsidP="66B82282">
      <w:pPr>
        <w:rPr>
          <w:rFonts w:ascii="Arial" w:hAnsi="Arial" w:cs="Arial"/>
          <w:color w:val="404040" w:themeColor="text1" w:themeTint="BF"/>
        </w:rPr>
      </w:pPr>
      <w:r w:rsidRPr="66B82282">
        <w:rPr>
          <w:rFonts w:ascii="Arial" w:hAnsi="Arial" w:cs="Arial"/>
          <w:color w:val="000000" w:themeColor="text1"/>
        </w:rPr>
        <w:t xml:space="preserve">We will </w:t>
      </w:r>
      <w:r w:rsidR="00594E75" w:rsidRPr="66B82282">
        <w:rPr>
          <w:rFonts w:ascii="Arial" w:hAnsi="Arial" w:cs="Arial"/>
          <w:color w:val="000000" w:themeColor="text1"/>
        </w:rPr>
        <w:t xml:space="preserve">discuss </w:t>
      </w:r>
      <w:r w:rsidRPr="66B82282">
        <w:rPr>
          <w:rFonts w:ascii="Arial" w:hAnsi="Arial" w:cs="Arial"/>
          <w:color w:val="000000" w:themeColor="text1"/>
        </w:rPr>
        <w:t xml:space="preserve">this </w:t>
      </w:r>
      <w:r w:rsidR="0C676896" w:rsidRPr="66B82282">
        <w:rPr>
          <w:rFonts w:ascii="Arial" w:hAnsi="Arial" w:cs="Arial"/>
          <w:color w:val="000000" w:themeColor="text1"/>
        </w:rPr>
        <w:t>Coursework specification</w:t>
      </w:r>
      <w:r w:rsidRPr="66B82282">
        <w:rPr>
          <w:rFonts w:ascii="Arial" w:hAnsi="Arial" w:cs="Arial"/>
          <w:color w:val="000000" w:themeColor="text1"/>
        </w:rPr>
        <w:t xml:space="preserve"> in class. However, </w:t>
      </w:r>
      <w:r w:rsidR="00594E75" w:rsidRPr="66B82282">
        <w:rPr>
          <w:rFonts w:ascii="Arial" w:hAnsi="Arial" w:cs="Arial"/>
          <w:color w:val="000000" w:themeColor="text1"/>
        </w:rPr>
        <w:t xml:space="preserve">if </w:t>
      </w:r>
      <w:r w:rsidRPr="66B82282">
        <w:rPr>
          <w:rFonts w:ascii="Arial" w:hAnsi="Arial" w:cs="Arial"/>
          <w:color w:val="000000" w:themeColor="text1"/>
        </w:rPr>
        <w:t>you have related</w:t>
      </w:r>
      <w:r w:rsidR="00F76866" w:rsidRPr="66B82282">
        <w:rPr>
          <w:rFonts w:ascii="Arial" w:hAnsi="Arial" w:cs="Arial"/>
          <w:color w:val="000000" w:themeColor="text1"/>
        </w:rPr>
        <w:t xml:space="preserve"> questions, please </w:t>
      </w:r>
      <w:r w:rsidR="79B21880" w:rsidRPr="66B82282">
        <w:rPr>
          <w:rFonts w:ascii="Arial" w:hAnsi="Arial" w:cs="Arial"/>
          <w:color w:val="000000" w:themeColor="text1"/>
        </w:rPr>
        <w:t xml:space="preserve">ask a question on the general chat or </w:t>
      </w:r>
      <w:r w:rsidR="00F76866" w:rsidRPr="66B82282">
        <w:rPr>
          <w:rFonts w:ascii="Arial" w:hAnsi="Arial" w:cs="Arial"/>
          <w:color w:val="000000" w:themeColor="text1"/>
        </w:rPr>
        <w:t>contact</w:t>
      </w:r>
      <w:r w:rsidR="32111FE7" w:rsidRPr="66B82282">
        <w:rPr>
          <w:rFonts w:ascii="Arial" w:hAnsi="Arial" w:cs="Arial"/>
          <w:color w:val="000000" w:themeColor="text1"/>
        </w:rPr>
        <w:t>:</w:t>
      </w:r>
    </w:p>
    <w:p w14:paraId="1A4FF86E" w14:textId="645241FF" w:rsidR="006A5AEA" w:rsidRPr="00D70E77" w:rsidRDefault="32111FE7" w:rsidP="66B82282">
      <w:pPr>
        <w:rPr>
          <w:rFonts w:ascii="Arial" w:hAnsi="Arial" w:cs="Arial"/>
          <w:color w:val="000000" w:themeColor="text1"/>
          <w:lang w:val="it-IT"/>
        </w:rPr>
      </w:pPr>
      <w:r w:rsidRPr="00D70E77">
        <w:rPr>
          <w:rFonts w:ascii="Arial" w:hAnsi="Arial" w:cs="Arial"/>
          <w:color w:val="000000" w:themeColor="text1"/>
          <w:lang w:val="it-IT"/>
        </w:rPr>
        <w:t>Lucia Otoyo (</w:t>
      </w:r>
      <w:hyperlink r:id="rId14">
        <w:r w:rsidRPr="00D70E77">
          <w:rPr>
            <w:rStyle w:val="Hyperlink"/>
            <w:rFonts w:ascii="Arial" w:hAnsi="Arial" w:cs="Arial"/>
            <w:lang w:val="it-IT"/>
          </w:rPr>
          <w:t>lucia.otoyo@lsbu.ac.uk</w:t>
        </w:r>
      </w:hyperlink>
      <w:r w:rsidRPr="00D70E77">
        <w:rPr>
          <w:rFonts w:ascii="Arial" w:hAnsi="Arial" w:cs="Arial"/>
          <w:color w:val="000000" w:themeColor="text1"/>
          <w:lang w:val="it-IT"/>
        </w:rPr>
        <w:t xml:space="preserve">) </w:t>
      </w:r>
    </w:p>
    <w:p w14:paraId="58B14BFC" w14:textId="24BCEEBF" w:rsidR="000E1AF1" w:rsidRPr="00D70E77" w:rsidRDefault="000E1AF1" w:rsidP="00B348B0">
      <w:pPr>
        <w:rPr>
          <w:rFonts w:ascii="Arial" w:hAnsi="Arial" w:cs="Arial"/>
          <w:color w:val="404040" w:themeColor="text1" w:themeTint="BF"/>
          <w:lang w:val="it-IT"/>
        </w:rPr>
      </w:pPr>
    </w:p>
    <w:p w14:paraId="7F1FD3F3" w14:textId="00A7AD6B" w:rsidR="000E1AF1" w:rsidRPr="00594E75" w:rsidRDefault="000E1AF1" w:rsidP="000E1AF1">
      <w:pPr>
        <w:pStyle w:val="Heading2"/>
        <w:rPr>
          <w:color w:val="404040" w:themeColor="text1" w:themeTint="BF"/>
        </w:rPr>
      </w:pPr>
      <w:bookmarkStart w:id="17" w:name="_Resources"/>
      <w:bookmarkStart w:id="18" w:name="resources"/>
      <w:bookmarkEnd w:id="17"/>
      <w:r>
        <w:t>Resources</w:t>
      </w:r>
      <w:r w:rsidR="541A9F84">
        <w:t xml:space="preserve"> &amp; Additional guidance</w:t>
      </w:r>
      <w:bookmarkEnd w:id="18"/>
    </w:p>
    <w:p w14:paraId="3A4A997D" w14:textId="7623A393" w:rsidR="4AE3F778" w:rsidRDefault="4AE3F778" w:rsidP="4AE3F778"/>
    <w:p w14:paraId="4964C18B" w14:textId="78EED543" w:rsidR="5F923144" w:rsidRDefault="5F923144" w:rsidP="4AE3F778">
      <w:pPr>
        <w:rPr>
          <w:rFonts w:ascii="Arial" w:eastAsia="Arial" w:hAnsi="Arial" w:cs="Arial"/>
          <w:b/>
          <w:bCs/>
          <w:color w:val="000000" w:themeColor="text1"/>
        </w:rPr>
      </w:pPr>
      <w:r w:rsidRPr="4AE3F778">
        <w:rPr>
          <w:rFonts w:ascii="Arial" w:eastAsia="Arial" w:hAnsi="Arial" w:cs="Arial"/>
          <w:b/>
          <w:bCs/>
          <w:color w:val="000000" w:themeColor="text1"/>
        </w:rPr>
        <w:t>Example tools you can use to record your final demonstration:</w:t>
      </w:r>
    </w:p>
    <w:p w14:paraId="01A6C393" w14:textId="626E602F" w:rsidR="5F923144" w:rsidRDefault="5F923144" w:rsidP="4AE3F778">
      <w:pPr>
        <w:pStyle w:val="ListParagraph"/>
        <w:numPr>
          <w:ilvl w:val="0"/>
          <w:numId w:val="7"/>
        </w:numPr>
        <w:rPr>
          <w:rFonts w:ascii="Arial" w:eastAsia="Arial" w:hAnsi="Arial" w:cs="Arial"/>
          <w:color w:val="000000" w:themeColor="text1"/>
        </w:rPr>
      </w:pPr>
      <w:r w:rsidRPr="7CF8AF19">
        <w:rPr>
          <w:rFonts w:ascii="Arial" w:eastAsia="Arial" w:hAnsi="Arial" w:cs="Arial"/>
          <w:b/>
          <w:bCs/>
          <w:color w:val="000000" w:themeColor="text1"/>
        </w:rPr>
        <w:t>QuickTime</w:t>
      </w:r>
      <w:r w:rsidRPr="7CF8AF19">
        <w:rPr>
          <w:rFonts w:ascii="Arial" w:eastAsia="Arial" w:hAnsi="Arial" w:cs="Arial"/>
          <w:color w:val="000000" w:themeColor="text1"/>
        </w:rPr>
        <w:t xml:space="preserve"> screen-recording (tip: enable see click on the pointer, to allow the viewer to see where you are clicking on the screen)</w:t>
      </w:r>
    </w:p>
    <w:p w14:paraId="7F70FEE4" w14:textId="6E750B3D" w:rsidR="5F923144" w:rsidRDefault="5F923144" w:rsidP="4AE3F778">
      <w:pPr>
        <w:pStyle w:val="ListParagraph"/>
        <w:numPr>
          <w:ilvl w:val="0"/>
          <w:numId w:val="7"/>
        </w:numPr>
        <w:rPr>
          <w:rFonts w:ascii="Arial" w:eastAsia="Arial" w:hAnsi="Arial" w:cs="Arial"/>
          <w:color w:val="000000" w:themeColor="text1"/>
        </w:rPr>
      </w:pPr>
      <w:r w:rsidRPr="7CF8AF19">
        <w:rPr>
          <w:rFonts w:ascii="Arial" w:eastAsia="Arial" w:hAnsi="Arial" w:cs="Arial"/>
          <w:b/>
          <w:bCs/>
          <w:color w:val="000000" w:themeColor="text1"/>
        </w:rPr>
        <w:t>Kazam</w:t>
      </w:r>
      <w:r w:rsidRPr="7CF8AF19">
        <w:rPr>
          <w:rFonts w:ascii="Arial" w:eastAsia="Arial" w:hAnsi="Arial" w:cs="Arial"/>
          <w:color w:val="000000" w:themeColor="text1"/>
        </w:rPr>
        <w:t xml:space="preserve"> (simple)</w:t>
      </w:r>
    </w:p>
    <w:p w14:paraId="4B5643DB" w14:textId="1CFD6E39" w:rsidR="5F923144" w:rsidRDefault="5F923144" w:rsidP="4AE3F778">
      <w:pPr>
        <w:pStyle w:val="ListParagraph"/>
        <w:numPr>
          <w:ilvl w:val="0"/>
          <w:numId w:val="7"/>
        </w:numPr>
        <w:rPr>
          <w:rFonts w:ascii="Arial" w:eastAsia="Arial" w:hAnsi="Arial" w:cs="Arial"/>
          <w:color w:val="000000" w:themeColor="text1"/>
        </w:rPr>
      </w:pPr>
      <w:r w:rsidRPr="7CF8AF19">
        <w:rPr>
          <w:rFonts w:ascii="Arial" w:eastAsia="Arial" w:hAnsi="Arial" w:cs="Arial"/>
          <w:b/>
          <w:bCs/>
          <w:color w:val="000000" w:themeColor="text1"/>
        </w:rPr>
        <w:t>OBS</w:t>
      </w:r>
      <w:r w:rsidRPr="7CF8AF19">
        <w:rPr>
          <w:rFonts w:ascii="Arial" w:eastAsia="Arial" w:hAnsi="Arial" w:cs="Arial"/>
          <w:color w:val="000000" w:themeColor="text1"/>
        </w:rPr>
        <w:t xml:space="preserve"> (Open Broadcaster Software) </w:t>
      </w:r>
      <w:hyperlink r:id="rId15">
        <w:r w:rsidRPr="7CF8AF19">
          <w:rPr>
            <w:rStyle w:val="Hyperlink"/>
            <w:rFonts w:ascii="Arial" w:eastAsia="Arial" w:hAnsi="Arial" w:cs="Arial"/>
            <w:b/>
            <w:bCs/>
          </w:rPr>
          <w:t>https://obsproject.com/</w:t>
        </w:r>
      </w:hyperlink>
      <w:r w:rsidRPr="7CF8AF19">
        <w:rPr>
          <w:rFonts w:ascii="Arial" w:eastAsia="Arial" w:hAnsi="Arial" w:cs="Arial"/>
          <w:b/>
          <w:bCs/>
          <w:color w:val="000000" w:themeColor="text1"/>
        </w:rPr>
        <w:t xml:space="preserve"> </w:t>
      </w:r>
      <w:r w:rsidRPr="7CF8AF19">
        <w:rPr>
          <w:rFonts w:ascii="Arial" w:eastAsia="Arial" w:hAnsi="Arial" w:cs="Arial"/>
          <w:color w:val="000000" w:themeColor="text1"/>
        </w:rPr>
        <w:t xml:space="preserve">– free, </w:t>
      </w:r>
      <w:r w:rsidR="6D835408" w:rsidRPr="7CF8AF19">
        <w:rPr>
          <w:rFonts w:ascii="Arial" w:eastAsia="Arial" w:hAnsi="Arial" w:cs="Arial"/>
          <w:color w:val="000000" w:themeColor="text1"/>
        </w:rPr>
        <w:t>open-source</w:t>
      </w:r>
      <w:r w:rsidRPr="7CF8AF19">
        <w:rPr>
          <w:rFonts w:ascii="Arial" w:eastAsia="Arial" w:hAnsi="Arial" w:cs="Arial"/>
          <w:color w:val="000000" w:themeColor="text1"/>
        </w:rPr>
        <w:t xml:space="preserve"> video recording and broadcast/streaming software</w:t>
      </w:r>
    </w:p>
    <w:p w14:paraId="7E10F54A" w14:textId="6FF645B7" w:rsidR="5F923144" w:rsidRDefault="5F923144" w:rsidP="4AE3F778">
      <w:pPr>
        <w:pStyle w:val="ListParagraph"/>
        <w:numPr>
          <w:ilvl w:val="0"/>
          <w:numId w:val="7"/>
        </w:numPr>
        <w:rPr>
          <w:rFonts w:ascii="Arial" w:eastAsia="Arial" w:hAnsi="Arial" w:cs="Arial"/>
          <w:color w:val="000000" w:themeColor="text1"/>
        </w:rPr>
      </w:pPr>
      <w:r w:rsidRPr="7CF8AF19">
        <w:rPr>
          <w:rFonts w:ascii="Arial" w:eastAsia="Arial" w:hAnsi="Arial" w:cs="Arial"/>
          <w:b/>
          <w:bCs/>
          <w:color w:val="000000" w:themeColor="text1"/>
        </w:rPr>
        <w:t>FastStone Capture</w:t>
      </w:r>
      <w:r w:rsidRPr="7CF8AF19">
        <w:rPr>
          <w:rFonts w:ascii="Arial" w:eastAsia="Arial" w:hAnsi="Arial" w:cs="Arial"/>
          <w:color w:val="000000" w:themeColor="text1"/>
        </w:rPr>
        <w:t xml:space="preserve"> (simple)</w:t>
      </w:r>
    </w:p>
    <w:p w14:paraId="3CFF7EA5" w14:textId="259C8A51" w:rsidR="5F923144" w:rsidRDefault="5F923144" w:rsidP="4AE3F778">
      <w:pPr>
        <w:pStyle w:val="ListParagraph"/>
        <w:numPr>
          <w:ilvl w:val="0"/>
          <w:numId w:val="7"/>
        </w:numPr>
        <w:rPr>
          <w:rFonts w:ascii="Arial" w:eastAsia="Arial" w:hAnsi="Arial" w:cs="Arial"/>
          <w:color w:val="000000" w:themeColor="text1"/>
        </w:rPr>
      </w:pPr>
      <w:r w:rsidRPr="7CF8AF19">
        <w:rPr>
          <w:rFonts w:ascii="Arial" w:eastAsia="Arial" w:hAnsi="Arial" w:cs="Arial"/>
          <w:b/>
          <w:bCs/>
          <w:color w:val="000000" w:themeColor="text1"/>
        </w:rPr>
        <w:t>Camtasia</w:t>
      </w:r>
      <w:r w:rsidRPr="7CF8AF19">
        <w:rPr>
          <w:rFonts w:ascii="Arial" w:eastAsia="Arial" w:hAnsi="Arial" w:cs="Arial"/>
          <w:color w:val="000000" w:themeColor="text1"/>
        </w:rPr>
        <w:t xml:space="preserve"> (advanced)</w:t>
      </w:r>
    </w:p>
    <w:p w14:paraId="44D17613" w14:textId="3F44C92A" w:rsidR="5F923144" w:rsidRDefault="5F923144" w:rsidP="4AE3F778">
      <w:pPr>
        <w:pStyle w:val="ListParagraph"/>
        <w:numPr>
          <w:ilvl w:val="0"/>
          <w:numId w:val="7"/>
        </w:numPr>
        <w:rPr>
          <w:rFonts w:ascii="Arial" w:eastAsia="Arial" w:hAnsi="Arial" w:cs="Arial"/>
          <w:color w:val="000000" w:themeColor="text1"/>
        </w:rPr>
      </w:pPr>
      <w:r w:rsidRPr="7CF8AF19">
        <w:rPr>
          <w:rFonts w:ascii="Arial" w:eastAsia="Arial" w:hAnsi="Arial" w:cs="Arial"/>
          <w:b/>
          <w:bCs/>
          <w:color w:val="000000" w:themeColor="text1"/>
        </w:rPr>
        <w:t>MS Teams</w:t>
      </w:r>
    </w:p>
    <w:p w14:paraId="524927C4" w14:textId="03D32E85" w:rsidR="5F923144" w:rsidRDefault="5F923144" w:rsidP="4AE3F778">
      <w:pPr>
        <w:pStyle w:val="ListParagraph"/>
        <w:numPr>
          <w:ilvl w:val="0"/>
          <w:numId w:val="7"/>
        </w:numPr>
        <w:rPr>
          <w:rFonts w:ascii="Arial" w:eastAsia="Arial" w:hAnsi="Arial" w:cs="Arial"/>
          <w:color w:val="000000" w:themeColor="text1"/>
        </w:rPr>
      </w:pPr>
      <w:r w:rsidRPr="7CF8AF19">
        <w:rPr>
          <w:rFonts w:ascii="Arial" w:eastAsia="Arial" w:hAnsi="Arial" w:cs="Arial"/>
          <w:b/>
          <w:bCs/>
          <w:color w:val="000000" w:themeColor="text1"/>
        </w:rPr>
        <w:t>Zoom</w:t>
      </w:r>
    </w:p>
    <w:p w14:paraId="2790B584" w14:textId="7E7BB037" w:rsidR="5F923144" w:rsidRDefault="00D3732E" w:rsidP="4AE3F778">
      <w:pPr>
        <w:pStyle w:val="ListParagraph"/>
        <w:numPr>
          <w:ilvl w:val="0"/>
          <w:numId w:val="7"/>
        </w:numPr>
        <w:rPr>
          <w:rFonts w:ascii="Arial" w:eastAsia="Arial" w:hAnsi="Arial" w:cs="Arial"/>
          <w:color w:val="000000" w:themeColor="text1"/>
        </w:rPr>
      </w:pPr>
      <w:hyperlink r:id="rId16">
        <w:r w:rsidR="5F923144" w:rsidRPr="7CF8AF19">
          <w:rPr>
            <w:rStyle w:val="Hyperlink"/>
            <w:rFonts w:ascii="Arial" w:eastAsia="Arial" w:hAnsi="Arial" w:cs="Arial"/>
            <w:b/>
            <w:bCs/>
          </w:rPr>
          <w:t>https://www.techsmith.com/video-editor.html</w:t>
        </w:r>
      </w:hyperlink>
      <w:r w:rsidR="5F923144" w:rsidRPr="7CF8AF19">
        <w:rPr>
          <w:rFonts w:ascii="Arial" w:eastAsia="Arial" w:hAnsi="Arial" w:cs="Arial"/>
          <w:b/>
          <w:bCs/>
          <w:color w:val="000000" w:themeColor="text1"/>
        </w:rPr>
        <w:t xml:space="preserve"> </w:t>
      </w:r>
      <w:r w:rsidR="5F923144" w:rsidRPr="7CF8AF19">
        <w:rPr>
          <w:rFonts w:ascii="Arial" w:eastAsia="Arial" w:hAnsi="Arial" w:cs="Arial"/>
          <w:color w:val="000000" w:themeColor="text1"/>
        </w:rPr>
        <w:t>– also</w:t>
      </w:r>
      <w:r w:rsidR="5F923144" w:rsidRPr="7CF8AF19">
        <w:rPr>
          <w:rFonts w:ascii="Arial" w:eastAsia="Arial" w:hAnsi="Arial" w:cs="Arial"/>
          <w:b/>
          <w:bCs/>
          <w:color w:val="000000" w:themeColor="text1"/>
        </w:rPr>
        <w:t xml:space="preserve"> camtasia.com </w:t>
      </w:r>
      <w:r w:rsidR="5F923144" w:rsidRPr="7CF8AF19">
        <w:rPr>
          <w:rFonts w:ascii="Arial" w:eastAsia="Arial" w:hAnsi="Arial" w:cs="Arial"/>
          <w:color w:val="000000" w:themeColor="text1"/>
        </w:rPr>
        <w:t>– easy to learn video recording and editing software. Not free.</w:t>
      </w:r>
    </w:p>
    <w:p w14:paraId="502A755F" w14:textId="4DE0BA8A" w:rsidR="5F923144" w:rsidRDefault="00D3732E" w:rsidP="4AE3F778">
      <w:pPr>
        <w:pStyle w:val="ListParagraph"/>
        <w:numPr>
          <w:ilvl w:val="0"/>
          <w:numId w:val="7"/>
        </w:numPr>
        <w:rPr>
          <w:rFonts w:ascii="Arial" w:eastAsia="Arial" w:hAnsi="Arial" w:cs="Arial"/>
          <w:color w:val="000000" w:themeColor="text1"/>
        </w:rPr>
      </w:pPr>
      <w:hyperlink r:id="rId17">
        <w:r w:rsidR="5F923144" w:rsidRPr="7CF8AF19">
          <w:rPr>
            <w:rStyle w:val="Hyperlink"/>
            <w:rFonts w:ascii="Arial" w:eastAsia="Arial" w:hAnsi="Arial" w:cs="Arial"/>
            <w:b/>
            <w:bCs/>
          </w:rPr>
          <w:t>openshot.org</w:t>
        </w:r>
      </w:hyperlink>
      <w:r w:rsidR="5F923144" w:rsidRPr="7CF8AF19">
        <w:rPr>
          <w:rFonts w:ascii="Arial" w:eastAsia="Arial" w:hAnsi="Arial" w:cs="Arial"/>
          <w:b/>
          <w:bCs/>
          <w:color w:val="000000" w:themeColor="text1"/>
        </w:rPr>
        <w:t xml:space="preserve"> </w:t>
      </w:r>
      <w:r w:rsidR="5F923144" w:rsidRPr="7CF8AF19">
        <w:rPr>
          <w:rFonts w:ascii="Arial" w:eastAsia="Arial" w:hAnsi="Arial" w:cs="Arial"/>
          <w:color w:val="000000" w:themeColor="text1"/>
        </w:rPr>
        <w:t xml:space="preserve">– free, </w:t>
      </w:r>
      <w:r w:rsidR="38D1CB07" w:rsidRPr="7CF8AF19">
        <w:rPr>
          <w:rFonts w:ascii="Arial" w:eastAsia="Arial" w:hAnsi="Arial" w:cs="Arial"/>
          <w:color w:val="000000" w:themeColor="text1"/>
        </w:rPr>
        <w:t>open-source</w:t>
      </w:r>
      <w:r w:rsidR="5F923144" w:rsidRPr="7CF8AF19">
        <w:rPr>
          <w:rFonts w:ascii="Arial" w:eastAsia="Arial" w:hAnsi="Arial" w:cs="Arial"/>
          <w:color w:val="000000" w:themeColor="text1"/>
        </w:rPr>
        <w:t xml:space="preserve"> video editing software</w:t>
      </w:r>
    </w:p>
    <w:p w14:paraId="6AF4E007" w14:textId="43B036DB" w:rsidR="5F923144" w:rsidRDefault="5F923144" w:rsidP="4AE3F778">
      <w:pPr>
        <w:rPr>
          <w:rFonts w:ascii="Arial" w:eastAsia="Arial" w:hAnsi="Arial" w:cs="Arial"/>
          <w:b/>
          <w:bCs/>
          <w:color w:val="000000" w:themeColor="text1"/>
        </w:rPr>
      </w:pPr>
      <w:r w:rsidRPr="4AE3F778">
        <w:rPr>
          <w:rFonts w:ascii="Arial" w:eastAsia="Arial" w:hAnsi="Arial" w:cs="Arial"/>
          <w:b/>
          <w:bCs/>
          <w:color w:val="000000" w:themeColor="text1"/>
        </w:rPr>
        <w:t xml:space="preserve"> </w:t>
      </w:r>
    </w:p>
    <w:p w14:paraId="42D0471D" w14:textId="50F0BE01" w:rsidR="5F923144" w:rsidRDefault="5F923144" w:rsidP="4AE3F778">
      <w:pPr>
        <w:rPr>
          <w:rFonts w:ascii="Arial" w:eastAsia="Arial" w:hAnsi="Arial" w:cs="Arial"/>
          <w:color w:val="000000" w:themeColor="text1"/>
        </w:rPr>
      </w:pPr>
      <w:r w:rsidRPr="4AE3F778">
        <w:rPr>
          <w:rFonts w:ascii="Arial" w:eastAsia="Arial" w:hAnsi="Arial" w:cs="Arial"/>
          <w:color w:val="000000" w:themeColor="text1"/>
        </w:rPr>
        <w:t xml:space="preserve"> </w:t>
      </w:r>
    </w:p>
    <w:p w14:paraId="211F97A3" w14:textId="32708A67" w:rsidR="5F923144" w:rsidRDefault="5F923144" w:rsidP="4AE3F778">
      <w:pPr>
        <w:rPr>
          <w:rFonts w:ascii="Arial" w:eastAsia="Arial" w:hAnsi="Arial" w:cs="Arial"/>
          <w:b/>
          <w:bCs/>
          <w:color w:val="000000" w:themeColor="text1"/>
        </w:rPr>
      </w:pPr>
      <w:r w:rsidRPr="618E141B">
        <w:rPr>
          <w:rFonts w:ascii="Arial" w:eastAsia="Arial" w:hAnsi="Arial" w:cs="Arial"/>
          <w:b/>
          <w:bCs/>
          <w:color w:val="000000" w:themeColor="text1"/>
        </w:rPr>
        <w:t>Example platform where you can host you</w:t>
      </w:r>
      <w:r w:rsidR="72A3A896" w:rsidRPr="618E141B">
        <w:rPr>
          <w:rFonts w:ascii="Arial" w:eastAsia="Arial" w:hAnsi="Arial" w:cs="Arial"/>
          <w:b/>
          <w:bCs/>
          <w:color w:val="000000" w:themeColor="text1"/>
        </w:rPr>
        <w:t>r</w:t>
      </w:r>
      <w:r w:rsidRPr="618E141B">
        <w:rPr>
          <w:rFonts w:ascii="Arial" w:eastAsia="Arial" w:hAnsi="Arial" w:cs="Arial"/>
          <w:b/>
          <w:bCs/>
          <w:color w:val="000000" w:themeColor="text1"/>
        </w:rPr>
        <w:t xml:space="preserve"> video:</w:t>
      </w:r>
    </w:p>
    <w:p w14:paraId="307547E2" w14:textId="67804105" w:rsidR="5F923144" w:rsidRDefault="5F923144" w:rsidP="4AE3F778">
      <w:pPr>
        <w:pStyle w:val="ListParagraph"/>
        <w:numPr>
          <w:ilvl w:val="0"/>
          <w:numId w:val="6"/>
        </w:numPr>
        <w:rPr>
          <w:rFonts w:ascii="Arial" w:eastAsia="Arial" w:hAnsi="Arial" w:cs="Arial"/>
          <w:color w:val="000000" w:themeColor="text1"/>
        </w:rPr>
      </w:pPr>
      <w:r w:rsidRPr="7CF8AF19">
        <w:rPr>
          <w:rFonts w:ascii="Arial" w:eastAsia="Arial" w:hAnsi="Arial" w:cs="Arial"/>
          <w:b/>
          <w:bCs/>
          <w:color w:val="000000" w:themeColor="text1"/>
        </w:rPr>
        <w:t>YouTube</w:t>
      </w:r>
    </w:p>
    <w:p w14:paraId="08041E9C" w14:textId="19CA7253" w:rsidR="5F923144" w:rsidRDefault="5F923144" w:rsidP="4AE3F778">
      <w:pPr>
        <w:pStyle w:val="ListParagraph"/>
        <w:numPr>
          <w:ilvl w:val="0"/>
          <w:numId w:val="6"/>
        </w:numPr>
        <w:rPr>
          <w:rFonts w:ascii="Arial" w:eastAsia="Arial" w:hAnsi="Arial" w:cs="Arial"/>
          <w:color w:val="000000" w:themeColor="text1"/>
        </w:rPr>
      </w:pPr>
      <w:r w:rsidRPr="7CF8AF19">
        <w:rPr>
          <w:rFonts w:ascii="Arial" w:eastAsia="Arial" w:hAnsi="Arial" w:cs="Arial"/>
          <w:b/>
          <w:bCs/>
          <w:color w:val="000000" w:themeColor="text1"/>
        </w:rPr>
        <w:t>Vevo</w:t>
      </w:r>
    </w:p>
    <w:p w14:paraId="0FB715C5" w14:textId="4514C292" w:rsidR="5F923144" w:rsidRDefault="5F923144" w:rsidP="4AE3F778">
      <w:pPr>
        <w:pStyle w:val="ListParagraph"/>
        <w:numPr>
          <w:ilvl w:val="0"/>
          <w:numId w:val="6"/>
        </w:numPr>
        <w:rPr>
          <w:rFonts w:ascii="Arial" w:eastAsia="Arial" w:hAnsi="Arial" w:cs="Arial"/>
          <w:color w:val="000000" w:themeColor="text1"/>
        </w:rPr>
      </w:pPr>
      <w:r w:rsidRPr="7CF8AF19">
        <w:rPr>
          <w:rFonts w:ascii="Arial" w:eastAsia="Arial" w:hAnsi="Arial" w:cs="Arial"/>
          <w:b/>
          <w:bCs/>
          <w:color w:val="000000" w:themeColor="text1"/>
        </w:rPr>
        <w:t>MS Teams</w:t>
      </w:r>
    </w:p>
    <w:p w14:paraId="4A74DE79" w14:textId="41D8B19A" w:rsidR="5F923144" w:rsidRDefault="5F923144" w:rsidP="4AE3F778">
      <w:pPr>
        <w:pStyle w:val="ListParagraph"/>
        <w:numPr>
          <w:ilvl w:val="0"/>
          <w:numId w:val="6"/>
        </w:numPr>
        <w:rPr>
          <w:rFonts w:ascii="Arial" w:eastAsia="Arial" w:hAnsi="Arial" w:cs="Arial"/>
          <w:color w:val="000000" w:themeColor="text1"/>
        </w:rPr>
      </w:pPr>
      <w:r w:rsidRPr="7CF8AF19">
        <w:rPr>
          <w:rFonts w:ascii="Arial" w:eastAsia="Arial" w:hAnsi="Arial" w:cs="Arial"/>
          <w:b/>
          <w:bCs/>
          <w:color w:val="000000" w:themeColor="text1"/>
        </w:rPr>
        <w:t>Google Drive</w:t>
      </w:r>
    </w:p>
    <w:p w14:paraId="3BC7FA45" w14:textId="332170B8" w:rsidR="5F923144" w:rsidRDefault="5F923144" w:rsidP="4AE3F778">
      <w:pPr>
        <w:pStyle w:val="ListParagraph"/>
        <w:numPr>
          <w:ilvl w:val="0"/>
          <w:numId w:val="6"/>
        </w:numPr>
        <w:rPr>
          <w:rFonts w:ascii="Arial" w:eastAsia="Arial" w:hAnsi="Arial" w:cs="Arial"/>
          <w:color w:val="000000" w:themeColor="text1"/>
        </w:rPr>
      </w:pPr>
      <w:r w:rsidRPr="7CF8AF19">
        <w:rPr>
          <w:rFonts w:ascii="Arial" w:eastAsia="Arial" w:hAnsi="Arial" w:cs="Arial"/>
          <w:b/>
          <w:bCs/>
          <w:color w:val="000000" w:themeColor="text1"/>
        </w:rPr>
        <w:t>One Drive</w:t>
      </w:r>
    </w:p>
    <w:p w14:paraId="70CA10D8" w14:textId="4ED7499F" w:rsidR="5F923144" w:rsidRDefault="5F923144" w:rsidP="4AE3F778">
      <w:pPr>
        <w:rPr>
          <w:rFonts w:ascii="Arial" w:eastAsia="Arial" w:hAnsi="Arial" w:cs="Arial"/>
          <w:color w:val="000000" w:themeColor="text1"/>
        </w:rPr>
      </w:pPr>
      <w:r w:rsidRPr="4AE3F778">
        <w:rPr>
          <w:rFonts w:ascii="Arial" w:eastAsia="Arial" w:hAnsi="Arial" w:cs="Arial"/>
          <w:color w:val="000000" w:themeColor="text1"/>
        </w:rPr>
        <w:t xml:space="preserve">You can use any other tool or software you like. There are plenty of suggestions online - </w:t>
      </w:r>
      <w:hyperlink r:id="rId18">
        <w:r w:rsidRPr="4AE3F778">
          <w:rPr>
            <w:rStyle w:val="Hyperlink"/>
            <w:rFonts w:ascii="Arial" w:eastAsia="Arial" w:hAnsi="Arial" w:cs="Arial"/>
          </w:rPr>
          <w:t>https://business.tutsplus.com/articles/best-screen-recording-capture-software-for-mac-2018--cms-31100</w:t>
        </w:r>
      </w:hyperlink>
      <w:r w:rsidRPr="4AE3F778">
        <w:rPr>
          <w:rFonts w:ascii="Arial" w:eastAsia="Arial" w:hAnsi="Arial" w:cs="Arial"/>
          <w:color w:val="000000" w:themeColor="text1"/>
        </w:rPr>
        <w:t>. The only thing to ensure is that the video is not restricted and can be viewed by all the tutors for moderation purposes.</w:t>
      </w:r>
    </w:p>
    <w:p w14:paraId="320DA30C" w14:textId="66CA5976" w:rsidR="4AE3F778" w:rsidRDefault="4AE3F778" w:rsidP="4AE3F778"/>
    <w:p w14:paraId="24F689EC" w14:textId="3D9FFBA2" w:rsidR="4AE3F778" w:rsidRDefault="4AE3F778" w:rsidP="4AE3F778"/>
    <w:p w14:paraId="4A06EA4C" w14:textId="72D841C7" w:rsidR="4AE3F778" w:rsidRDefault="4AE3F778" w:rsidP="4AE3F778"/>
    <w:p w14:paraId="0857DF04" w14:textId="1A704EC3" w:rsidR="4AE3F778" w:rsidRDefault="4AE3F778" w:rsidP="4AE3F778"/>
    <w:p w14:paraId="1131390C" w14:textId="6096380C" w:rsidR="4AE3F778" w:rsidRDefault="4AE3F778" w:rsidP="4AE3F778"/>
    <w:p w14:paraId="137BFEC0" w14:textId="28C72F04" w:rsidR="4AE3F778" w:rsidRDefault="4AE3F778" w:rsidP="4AE3F778"/>
    <w:p w14:paraId="3B7A8E21" w14:textId="269741B8" w:rsidR="4AE3F778" w:rsidRDefault="4AE3F778">
      <w:r>
        <w:br w:type="page"/>
      </w:r>
    </w:p>
    <w:p w14:paraId="65159933" w14:textId="7D541C78" w:rsidR="4AE3F778" w:rsidRDefault="4AE3F778" w:rsidP="4AE3F778"/>
    <w:p w14:paraId="3625B3A9" w14:textId="5DA765D1" w:rsidR="20FC02E6" w:rsidRDefault="20FC02E6" w:rsidP="4AE3F778">
      <w:pPr>
        <w:spacing w:line="368" w:lineRule="exact"/>
        <w:jc w:val="center"/>
      </w:pPr>
      <w:r w:rsidRPr="4AE3F778">
        <w:rPr>
          <w:rFonts w:ascii="Calibri" w:eastAsia="Calibri" w:hAnsi="Calibri" w:cs="Calibri"/>
          <w:b/>
          <w:bCs/>
          <w:color w:val="000000" w:themeColor="text1"/>
          <w:sz w:val="32"/>
          <w:szCs w:val="32"/>
        </w:rPr>
        <w:t>Peer Evaluation form</w:t>
      </w:r>
    </w:p>
    <w:p w14:paraId="0566CD2E" w14:textId="72A2AE1C" w:rsidR="20FC02E6" w:rsidRDefault="20FC02E6" w:rsidP="4AE3F778">
      <w:pPr>
        <w:jc w:val="center"/>
      </w:pPr>
      <w:r w:rsidRPr="4AE3F778">
        <w:rPr>
          <w:rFonts w:ascii="Calibri" w:eastAsia="Calibri" w:hAnsi="Calibri" w:cs="Calibri"/>
          <w:color w:val="000000" w:themeColor="text1"/>
          <w:sz w:val="28"/>
          <w:szCs w:val="28"/>
        </w:rPr>
        <w:t>Performance Related Adjustment</w:t>
      </w:r>
    </w:p>
    <w:p w14:paraId="5448CA83" w14:textId="205B12C1" w:rsidR="20FC02E6" w:rsidRDefault="20FC02E6">
      <w:r w:rsidRPr="4AE3F778">
        <w:rPr>
          <w:rFonts w:ascii="Calibri" w:eastAsia="Calibri" w:hAnsi="Calibri" w:cs="Calibri"/>
          <w:color w:val="000000" w:themeColor="text1"/>
          <w:sz w:val="15"/>
          <w:szCs w:val="15"/>
        </w:rPr>
        <w:t xml:space="preserve"> </w:t>
      </w:r>
    </w:p>
    <w:p w14:paraId="1EFE5B62" w14:textId="3233A7AF" w:rsidR="20FC02E6" w:rsidRDefault="20FC02E6">
      <w:r w:rsidRPr="1A90882B">
        <w:rPr>
          <w:rFonts w:ascii="Calibri" w:eastAsia="Calibri" w:hAnsi="Calibri" w:cs="Calibri"/>
          <w:color w:val="000000" w:themeColor="text1"/>
          <w:sz w:val="28"/>
          <w:szCs w:val="28"/>
        </w:rPr>
        <w:t xml:space="preserve">To make sure that everyone contributes fairly to the work of the team you are asked to evaluate yourself and each of your fellow team members. You will be sent a link to an online system to complete this closer to the submission deadline. </w:t>
      </w:r>
    </w:p>
    <w:p w14:paraId="21C9D526" w14:textId="46512A73" w:rsidR="20FC02E6" w:rsidRDefault="20FC02E6">
      <w:r w:rsidRPr="4AE3F778">
        <w:rPr>
          <w:rFonts w:ascii="Calibri" w:eastAsia="Calibri" w:hAnsi="Calibri" w:cs="Calibri"/>
          <w:color w:val="000000" w:themeColor="text1"/>
          <w:sz w:val="28"/>
          <w:szCs w:val="28"/>
        </w:rPr>
        <w:t xml:space="preserve"> </w:t>
      </w:r>
    </w:p>
    <w:tbl>
      <w:tblPr>
        <w:tblStyle w:val="TableGrid"/>
        <w:tblW w:w="0" w:type="auto"/>
        <w:tblLayout w:type="fixed"/>
        <w:tblLook w:val="06A0" w:firstRow="1" w:lastRow="0" w:firstColumn="1" w:lastColumn="0" w:noHBand="1" w:noVBand="1"/>
      </w:tblPr>
      <w:tblGrid>
        <w:gridCol w:w="2765"/>
        <w:gridCol w:w="2765"/>
        <w:gridCol w:w="2765"/>
      </w:tblGrid>
      <w:tr w:rsidR="4AE3F778" w14:paraId="2E884437" w14:textId="77777777" w:rsidTr="618E141B">
        <w:tc>
          <w:tcPr>
            <w:tcW w:w="2765" w:type="dxa"/>
          </w:tcPr>
          <w:p w14:paraId="2316B633" w14:textId="0C1BE715" w:rsidR="4AE3F778" w:rsidRDefault="4AE3F778">
            <w:r w:rsidRPr="4AE3F778">
              <w:rPr>
                <w:rFonts w:ascii="Calibri" w:eastAsia="Calibri" w:hAnsi="Calibri" w:cs="Calibri"/>
                <w:sz w:val="28"/>
                <w:szCs w:val="28"/>
              </w:rPr>
              <w:t>Team code</w:t>
            </w:r>
          </w:p>
        </w:tc>
        <w:tc>
          <w:tcPr>
            <w:tcW w:w="5530" w:type="dxa"/>
            <w:gridSpan w:val="2"/>
          </w:tcPr>
          <w:p w14:paraId="79A2CD65" w14:textId="4289FF5E" w:rsidR="4AE3F778" w:rsidRDefault="4AE3F778">
            <w:r w:rsidRPr="4AE3F778">
              <w:rPr>
                <w:rFonts w:ascii="Calibri" w:eastAsia="Calibri" w:hAnsi="Calibri" w:cs="Calibri"/>
                <w:sz w:val="28"/>
                <w:szCs w:val="28"/>
              </w:rPr>
              <w:t xml:space="preserve"> </w:t>
            </w:r>
            <w:proofErr w:type="gramStart"/>
            <w:r w:rsidRPr="4AE3F778">
              <w:rPr>
                <w:rFonts w:ascii="Calibri" w:eastAsia="Calibri" w:hAnsi="Calibri" w:cs="Calibri"/>
                <w:color w:val="7F7F7F" w:themeColor="text1" w:themeTint="80"/>
                <w:sz w:val="28"/>
                <w:szCs w:val="28"/>
              </w:rPr>
              <w:t>e.g.</w:t>
            </w:r>
            <w:proofErr w:type="gramEnd"/>
            <w:r w:rsidRPr="4AE3F778">
              <w:rPr>
                <w:rFonts w:ascii="Calibri" w:eastAsia="Calibri" w:hAnsi="Calibri" w:cs="Calibri"/>
                <w:color w:val="7F7F7F" w:themeColor="text1" w:themeTint="80"/>
                <w:sz w:val="28"/>
                <w:szCs w:val="28"/>
              </w:rPr>
              <w:t xml:space="preserve"> L1</w:t>
            </w:r>
          </w:p>
        </w:tc>
      </w:tr>
      <w:tr w:rsidR="4AE3F778" w14:paraId="00920ED1" w14:textId="77777777" w:rsidTr="618E141B">
        <w:tc>
          <w:tcPr>
            <w:tcW w:w="2765" w:type="dxa"/>
          </w:tcPr>
          <w:p w14:paraId="4481C9F1" w14:textId="7146860B" w:rsidR="4AE3F778" w:rsidRDefault="4AE3F778">
            <w:r w:rsidRPr="4AE3F778">
              <w:rPr>
                <w:rFonts w:ascii="Calibri" w:eastAsia="Calibri" w:hAnsi="Calibri" w:cs="Calibri"/>
                <w:color w:val="000000" w:themeColor="text1"/>
                <w:sz w:val="28"/>
                <w:szCs w:val="28"/>
              </w:rPr>
              <w:t>Members</w:t>
            </w:r>
          </w:p>
        </w:tc>
        <w:tc>
          <w:tcPr>
            <w:tcW w:w="2765" w:type="dxa"/>
          </w:tcPr>
          <w:p w14:paraId="1D13B59A" w14:textId="056E1149" w:rsidR="4AE3F778" w:rsidRDefault="4AE3F778">
            <w:r w:rsidRPr="4AE3F778">
              <w:rPr>
                <w:rFonts w:ascii="Calibri" w:eastAsia="Calibri" w:hAnsi="Calibri" w:cs="Calibri"/>
                <w:color w:val="000000" w:themeColor="text1"/>
                <w:sz w:val="28"/>
                <w:szCs w:val="28"/>
              </w:rPr>
              <w:t>Names</w:t>
            </w:r>
          </w:p>
        </w:tc>
        <w:tc>
          <w:tcPr>
            <w:tcW w:w="2765" w:type="dxa"/>
          </w:tcPr>
          <w:p w14:paraId="794CD381" w14:textId="51AAB6F5" w:rsidR="4AE3F778" w:rsidRDefault="4AE3F778">
            <w:r w:rsidRPr="4AE3F778">
              <w:rPr>
                <w:rFonts w:ascii="Calibri" w:eastAsia="Calibri" w:hAnsi="Calibri" w:cs="Calibri"/>
                <w:color w:val="000000" w:themeColor="text1"/>
                <w:sz w:val="28"/>
                <w:szCs w:val="28"/>
              </w:rPr>
              <w:t>Student Id</w:t>
            </w:r>
          </w:p>
        </w:tc>
      </w:tr>
      <w:tr w:rsidR="4AE3F778" w14:paraId="2AFAF40A" w14:textId="77777777" w:rsidTr="618E141B">
        <w:tc>
          <w:tcPr>
            <w:tcW w:w="2765" w:type="dxa"/>
          </w:tcPr>
          <w:p w14:paraId="761D16E1" w14:textId="2890CB50" w:rsidR="4AE3F778" w:rsidRDefault="4AE3F778">
            <w:r w:rsidRPr="4AE3F778">
              <w:rPr>
                <w:rFonts w:ascii="Calibri" w:eastAsia="Calibri" w:hAnsi="Calibri" w:cs="Calibri"/>
                <w:color w:val="000000" w:themeColor="text1"/>
                <w:sz w:val="28"/>
                <w:szCs w:val="28"/>
              </w:rPr>
              <w:t>S1 (self)</w:t>
            </w:r>
          </w:p>
        </w:tc>
        <w:tc>
          <w:tcPr>
            <w:tcW w:w="2765" w:type="dxa"/>
          </w:tcPr>
          <w:p w14:paraId="7F3ABD5C" w14:textId="4EACF420" w:rsidR="4AE3F778" w:rsidRDefault="4AE3F778">
            <w:r w:rsidRPr="4AE3F778">
              <w:rPr>
                <w:rFonts w:ascii="Calibri" w:eastAsia="Calibri" w:hAnsi="Calibri" w:cs="Calibri"/>
                <w:color w:val="7F7F7F" w:themeColor="text1" w:themeTint="80"/>
                <w:sz w:val="28"/>
                <w:szCs w:val="28"/>
              </w:rPr>
              <w:t>Your Name…</w:t>
            </w:r>
          </w:p>
        </w:tc>
        <w:tc>
          <w:tcPr>
            <w:tcW w:w="2765" w:type="dxa"/>
          </w:tcPr>
          <w:p w14:paraId="4D0C22E0" w14:textId="2F3AEFEE" w:rsidR="4AE3F778" w:rsidRDefault="4AE3F778">
            <w:r w:rsidRPr="4AE3F778">
              <w:rPr>
                <w:rFonts w:ascii="Calibri" w:eastAsia="Calibri" w:hAnsi="Calibri" w:cs="Calibri"/>
                <w:color w:val="7F7F7F" w:themeColor="text1" w:themeTint="80"/>
                <w:sz w:val="28"/>
                <w:szCs w:val="28"/>
              </w:rPr>
              <w:t>Your ID…</w:t>
            </w:r>
          </w:p>
        </w:tc>
      </w:tr>
      <w:tr w:rsidR="4AE3F778" w14:paraId="62A05591" w14:textId="77777777" w:rsidTr="618E141B">
        <w:tc>
          <w:tcPr>
            <w:tcW w:w="2765" w:type="dxa"/>
          </w:tcPr>
          <w:p w14:paraId="7B276843" w14:textId="40953F90" w:rsidR="4AE3F778" w:rsidRDefault="4AE3F778">
            <w:r w:rsidRPr="4AE3F778">
              <w:rPr>
                <w:rFonts w:ascii="Calibri" w:eastAsia="Calibri" w:hAnsi="Calibri" w:cs="Calibri"/>
                <w:color w:val="000000" w:themeColor="text1"/>
                <w:sz w:val="28"/>
                <w:szCs w:val="28"/>
              </w:rPr>
              <w:t>S2</w:t>
            </w:r>
          </w:p>
        </w:tc>
        <w:tc>
          <w:tcPr>
            <w:tcW w:w="2765" w:type="dxa"/>
          </w:tcPr>
          <w:p w14:paraId="1DEFA5A9" w14:textId="3374640C" w:rsidR="4AE3F778" w:rsidRDefault="4AE3F778">
            <w:r w:rsidRPr="4AE3F778">
              <w:rPr>
                <w:rFonts w:ascii="Calibri" w:eastAsia="Calibri" w:hAnsi="Calibri" w:cs="Calibri"/>
                <w:sz w:val="28"/>
                <w:szCs w:val="28"/>
              </w:rPr>
              <w:t xml:space="preserve"> </w:t>
            </w:r>
          </w:p>
        </w:tc>
        <w:tc>
          <w:tcPr>
            <w:tcW w:w="2765" w:type="dxa"/>
          </w:tcPr>
          <w:p w14:paraId="558F9809" w14:textId="02240EF3" w:rsidR="4AE3F778" w:rsidRDefault="4AE3F778">
            <w:r w:rsidRPr="4AE3F778">
              <w:rPr>
                <w:rFonts w:ascii="Calibri" w:eastAsia="Calibri" w:hAnsi="Calibri" w:cs="Calibri"/>
                <w:sz w:val="28"/>
                <w:szCs w:val="28"/>
              </w:rPr>
              <w:t xml:space="preserve"> </w:t>
            </w:r>
          </w:p>
        </w:tc>
      </w:tr>
      <w:tr w:rsidR="4AE3F778" w14:paraId="3A7757E4" w14:textId="77777777" w:rsidTr="618E141B">
        <w:tc>
          <w:tcPr>
            <w:tcW w:w="2765" w:type="dxa"/>
          </w:tcPr>
          <w:p w14:paraId="3AE7E372" w14:textId="7C6F2CD9" w:rsidR="4AE3F778" w:rsidRDefault="4AE3F778">
            <w:r w:rsidRPr="4AE3F778">
              <w:rPr>
                <w:rFonts w:ascii="Calibri" w:eastAsia="Calibri" w:hAnsi="Calibri" w:cs="Calibri"/>
                <w:color w:val="000000" w:themeColor="text1"/>
                <w:sz w:val="28"/>
                <w:szCs w:val="28"/>
              </w:rPr>
              <w:t>S3</w:t>
            </w:r>
          </w:p>
        </w:tc>
        <w:tc>
          <w:tcPr>
            <w:tcW w:w="2765" w:type="dxa"/>
          </w:tcPr>
          <w:p w14:paraId="45665458" w14:textId="06584E50" w:rsidR="4AE3F778" w:rsidRDefault="4AE3F778">
            <w:r w:rsidRPr="4AE3F778">
              <w:rPr>
                <w:rFonts w:ascii="Calibri" w:eastAsia="Calibri" w:hAnsi="Calibri" w:cs="Calibri"/>
                <w:sz w:val="28"/>
                <w:szCs w:val="28"/>
              </w:rPr>
              <w:t xml:space="preserve"> </w:t>
            </w:r>
          </w:p>
        </w:tc>
        <w:tc>
          <w:tcPr>
            <w:tcW w:w="2765" w:type="dxa"/>
          </w:tcPr>
          <w:p w14:paraId="61A8F8A8" w14:textId="6EB8B2AD" w:rsidR="4AE3F778" w:rsidRDefault="4AE3F778">
            <w:r w:rsidRPr="4AE3F778">
              <w:rPr>
                <w:rFonts w:ascii="Calibri" w:eastAsia="Calibri" w:hAnsi="Calibri" w:cs="Calibri"/>
                <w:sz w:val="28"/>
                <w:szCs w:val="28"/>
              </w:rPr>
              <w:t xml:space="preserve"> </w:t>
            </w:r>
          </w:p>
        </w:tc>
      </w:tr>
      <w:tr w:rsidR="4AE3F778" w14:paraId="290468E4" w14:textId="77777777" w:rsidTr="618E141B">
        <w:tc>
          <w:tcPr>
            <w:tcW w:w="2765" w:type="dxa"/>
          </w:tcPr>
          <w:p w14:paraId="46F38EF3" w14:textId="0C40FF7E" w:rsidR="4AE3F778" w:rsidRDefault="4AE3F778">
            <w:r w:rsidRPr="4AE3F778">
              <w:rPr>
                <w:rFonts w:ascii="Calibri" w:eastAsia="Calibri" w:hAnsi="Calibri" w:cs="Calibri"/>
                <w:color w:val="000000" w:themeColor="text1"/>
                <w:sz w:val="28"/>
                <w:szCs w:val="28"/>
              </w:rPr>
              <w:t>S4</w:t>
            </w:r>
          </w:p>
        </w:tc>
        <w:tc>
          <w:tcPr>
            <w:tcW w:w="2765" w:type="dxa"/>
          </w:tcPr>
          <w:p w14:paraId="0477525F" w14:textId="41F33C27" w:rsidR="4AE3F778" w:rsidRDefault="4AE3F778">
            <w:r w:rsidRPr="4AE3F778">
              <w:rPr>
                <w:rFonts w:ascii="Calibri" w:eastAsia="Calibri" w:hAnsi="Calibri" w:cs="Calibri"/>
                <w:sz w:val="28"/>
                <w:szCs w:val="28"/>
              </w:rPr>
              <w:t xml:space="preserve"> </w:t>
            </w:r>
          </w:p>
        </w:tc>
        <w:tc>
          <w:tcPr>
            <w:tcW w:w="2765" w:type="dxa"/>
          </w:tcPr>
          <w:p w14:paraId="4BF4CD54" w14:textId="160ABAFF" w:rsidR="4AE3F778" w:rsidRDefault="4AE3F778">
            <w:r w:rsidRPr="4AE3F778">
              <w:rPr>
                <w:rFonts w:ascii="Calibri" w:eastAsia="Calibri" w:hAnsi="Calibri" w:cs="Calibri"/>
                <w:sz w:val="28"/>
                <w:szCs w:val="28"/>
              </w:rPr>
              <w:t xml:space="preserve"> </w:t>
            </w:r>
          </w:p>
        </w:tc>
      </w:tr>
      <w:tr w:rsidR="4AE3F778" w14:paraId="1EF4221B" w14:textId="77777777" w:rsidTr="618E141B">
        <w:tc>
          <w:tcPr>
            <w:tcW w:w="2765" w:type="dxa"/>
          </w:tcPr>
          <w:p w14:paraId="102BF3F9" w14:textId="1C449C77" w:rsidR="4AE3F778" w:rsidRDefault="4AE3F778">
            <w:r w:rsidRPr="4AE3F778">
              <w:rPr>
                <w:rFonts w:ascii="Calibri" w:eastAsia="Calibri" w:hAnsi="Calibri" w:cs="Calibri"/>
                <w:color w:val="000000" w:themeColor="text1"/>
                <w:sz w:val="28"/>
                <w:szCs w:val="28"/>
              </w:rPr>
              <w:t>S5</w:t>
            </w:r>
          </w:p>
        </w:tc>
        <w:tc>
          <w:tcPr>
            <w:tcW w:w="2765" w:type="dxa"/>
          </w:tcPr>
          <w:p w14:paraId="16B008D1" w14:textId="5A6D13A3" w:rsidR="4AE3F778" w:rsidRDefault="4AE3F778">
            <w:r w:rsidRPr="4AE3F778">
              <w:rPr>
                <w:rFonts w:ascii="Calibri" w:eastAsia="Calibri" w:hAnsi="Calibri" w:cs="Calibri"/>
                <w:sz w:val="28"/>
                <w:szCs w:val="28"/>
              </w:rPr>
              <w:t xml:space="preserve"> </w:t>
            </w:r>
          </w:p>
        </w:tc>
        <w:tc>
          <w:tcPr>
            <w:tcW w:w="2765" w:type="dxa"/>
          </w:tcPr>
          <w:p w14:paraId="41164515" w14:textId="4244F84A" w:rsidR="4AE3F778" w:rsidRDefault="4AE3F778">
            <w:r w:rsidRPr="4AE3F778">
              <w:rPr>
                <w:rFonts w:ascii="Calibri" w:eastAsia="Calibri" w:hAnsi="Calibri" w:cs="Calibri"/>
                <w:sz w:val="28"/>
                <w:szCs w:val="28"/>
              </w:rPr>
              <w:t xml:space="preserve"> </w:t>
            </w:r>
          </w:p>
        </w:tc>
      </w:tr>
      <w:tr w:rsidR="4AE3F778" w14:paraId="5C5C26D7" w14:textId="77777777" w:rsidTr="618E141B">
        <w:tc>
          <w:tcPr>
            <w:tcW w:w="2765" w:type="dxa"/>
          </w:tcPr>
          <w:p w14:paraId="32B89491" w14:textId="48C36F49" w:rsidR="4AE3F778" w:rsidRDefault="4AE3F778">
            <w:r w:rsidRPr="4AE3F778">
              <w:rPr>
                <w:rFonts w:ascii="Calibri" w:eastAsia="Calibri" w:hAnsi="Calibri" w:cs="Calibri"/>
                <w:color w:val="000000" w:themeColor="text1"/>
                <w:sz w:val="28"/>
                <w:szCs w:val="28"/>
              </w:rPr>
              <w:t>S6</w:t>
            </w:r>
          </w:p>
        </w:tc>
        <w:tc>
          <w:tcPr>
            <w:tcW w:w="2765" w:type="dxa"/>
          </w:tcPr>
          <w:p w14:paraId="4C68EFD4" w14:textId="17ADAC44" w:rsidR="4AE3F778" w:rsidRDefault="4AE3F778">
            <w:r w:rsidRPr="4AE3F778">
              <w:rPr>
                <w:rFonts w:ascii="Calibri" w:eastAsia="Calibri" w:hAnsi="Calibri" w:cs="Calibri"/>
                <w:sz w:val="28"/>
                <w:szCs w:val="28"/>
              </w:rPr>
              <w:t xml:space="preserve"> </w:t>
            </w:r>
          </w:p>
        </w:tc>
        <w:tc>
          <w:tcPr>
            <w:tcW w:w="2765" w:type="dxa"/>
          </w:tcPr>
          <w:p w14:paraId="4849B222" w14:textId="3B0AB2A3" w:rsidR="4AE3F778" w:rsidRDefault="4AE3F778">
            <w:r w:rsidRPr="4AE3F778">
              <w:rPr>
                <w:rFonts w:ascii="Calibri" w:eastAsia="Calibri" w:hAnsi="Calibri" w:cs="Calibri"/>
                <w:sz w:val="28"/>
                <w:szCs w:val="28"/>
              </w:rPr>
              <w:t xml:space="preserve"> </w:t>
            </w:r>
          </w:p>
        </w:tc>
      </w:tr>
    </w:tbl>
    <w:p w14:paraId="402E833D" w14:textId="59E9A999" w:rsidR="4AE3F778" w:rsidRDefault="20FC02E6" w:rsidP="618E141B">
      <w:r w:rsidRPr="618E141B">
        <w:rPr>
          <w:rFonts w:ascii="Calibri" w:eastAsia="Calibri" w:hAnsi="Calibri" w:cs="Calibri"/>
          <w:color w:val="000000" w:themeColor="text1"/>
          <w:sz w:val="28"/>
          <w:szCs w:val="28"/>
        </w:rPr>
        <w:t xml:space="preserve"> </w:t>
      </w:r>
    </w:p>
    <w:tbl>
      <w:tblPr>
        <w:tblStyle w:val="TableGrid"/>
        <w:tblW w:w="0" w:type="auto"/>
        <w:tblLayout w:type="fixed"/>
        <w:tblLook w:val="06A0" w:firstRow="1" w:lastRow="0" w:firstColumn="1" w:lastColumn="0" w:noHBand="1" w:noVBand="1"/>
      </w:tblPr>
      <w:tblGrid>
        <w:gridCol w:w="1659"/>
        <w:gridCol w:w="1659"/>
        <w:gridCol w:w="1659"/>
        <w:gridCol w:w="1659"/>
        <w:gridCol w:w="1659"/>
      </w:tblGrid>
      <w:tr w:rsidR="4AE3F778" w14:paraId="383F6BD1" w14:textId="77777777" w:rsidTr="618E141B">
        <w:tc>
          <w:tcPr>
            <w:tcW w:w="1659" w:type="dxa"/>
          </w:tcPr>
          <w:p w14:paraId="28A643CD" w14:textId="7352A349" w:rsidR="4AE3F778" w:rsidRDefault="4AE3F778" w:rsidP="618E141B">
            <w:pPr>
              <w:jc w:val="center"/>
              <w:rPr>
                <w:rFonts w:ascii="Arial" w:eastAsia="Arial" w:hAnsi="Arial" w:cs="Arial"/>
              </w:rPr>
            </w:pPr>
            <w:r w:rsidRPr="618E141B">
              <w:rPr>
                <w:rFonts w:ascii="Arial" w:eastAsia="Arial" w:hAnsi="Arial" w:cs="Arial"/>
              </w:rPr>
              <w:t>5</w:t>
            </w:r>
          </w:p>
        </w:tc>
        <w:tc>
          <w:tcPr>
            <w:tcW w:w="1659" w:type="dxa"/>
          </w:tcPr>
          <w:p w14:paraId="10D74FA6" w14:textId="55473804" w:rsidR="4AE3F778" w:rsidRDefault="4AE3F778" w:rsidP="618E141B">
            <w:pPr>
              <w:jc w:val="center"/>
              <w:rPr>
                <w:rFonts w:ascii="Arial" w:eastAsia="Arial" w:hAnsi="Arial" w:cs="Arial"/>
              </w:rPr>
            </w:pPr>
            <w:r w:rsidRPr="618E141B">
              <w:rPr>
                <w:rFonts w:ascii="Arial" w:eastAsia="Arial" w:hAnsi="Arial" w:cs="Arial"/>
              </w:rPr>
              <w:t>4</w:t>
            </w:r>
          </w:p>
        </w:tc>
        <w:tc>
          <w:tcPr>
            <w:tcW w:w="1659" w:type="dxa"/>
          </w:tcPr>
          <w:p w14:paraId="1DE07477" w14:textId="1F9924D8" w:rsidR="4AE3F778" w:rsidRDefault="4AE3F778" w:rsidP="618E141B">
            <w:pPr>
              <w:jc w:val="center"/>
              <w:rPr>
                <w:rFonts w:ascii="Arial" w:eastAsia="Arial" w:hAnsi="Arial" w:cs="Arial"/>
              </w:rPr>
            </w:pPr>
            <w:r w:rsidRPr="618E141B">
              <w:rPr>
                <w:rFonts w:ascii="Arial" w:eastAsia="Arial" w:hAnsi="Arial" w:cs="Arial"/>
              </w:rPr>
              <w:t>3</w:t>
            </w:r>
          </w:p>
        </w:tc>
        <w:tc>
          <w:tcPr>
            <w:tcW w:w="1659" w:type="dxa"/>
          </w:tcPr>
          <w:p w14:paraId="2827BAB5" w14:textId="1DFB341E" w:rsidR="4AE3F778" w:rsidRDefault="4AE3F778" w:rsidP="618E141B">
            <w:pPr>
              <w:jc w:val="center"/>
              <w:rPr>
                <w:rFonts w:ascii="Arial" w:eastAsia="Arial" w:hAnsi="Arial" w:cs="Arial"/>
              </w:rPr>
            </w:pPr>
            <w:r w:rsidRPr="618E141B">
              <w:rPr>
                <w:rFonts w:ascii="Arial" w:eastAsia="Arial" w:hAnsi="Arial" w:cs="Arial"/>
              </w:rPr>
              <w:t>2</w:t>
            </w:r>
          </w:p>
        </w:tc>
        <w:tc>
          <w:tcPr>
            <w:tcW w:w="1659" w:type="dxa"/>
          </w:tcPr>
          <w:p w14:paraId="3E2305FC" w14:textId="4C432022" w:rsidR="4AE3F778" w:rsidRDefault="4AE3F778" w:rsidP="618E141B">
            <w:pPr>
              <w:jc w:val="center"/>
              <w:rPr>
                <w:rFonts w:ascii="Arial" w:eastAsia="Arial" w:hAnsi="Arial" w:cs="Arial"/>
              </w:rPr>
            </w:pPr>
            <w:r w:rsidRPr="618E141B">
              <w:rPr>
                <w:rFonts w:ascii="Arial" w:eastAsia="Arial" w:hAnsi="Arial" w:cs="Arial"/>
              </w:rPr>
              <w:t>1</w:t>
            </w:r>
          </w:p>
        </w:tc>
      </w:tr>
      <w:tr w:rsidR="4AE3F778" w14:paraId="7A3A28A8" w14:textId="77777777" w:rsidTr="618E141B">
        <w:tc>
          <w:tcPr>
            <w:tcW w:w="1659" w:type="dxa"/>
          </w:tcPr>
          <w:p w14:paraId="50EEBD6F" w14:textId="04DD93CF" w:rsidR="4AE3F778" w:rsidRDefault="4AE3F778" w:rsidP="618E141B">
            <w:pPr>
              <w:jc w:val="center"/>
              <w:rPr>
                <w:rFonts w:ascii="Arial" w:eastAsia="Arial" w:hAnsi="Arial" w:cs="Arial"/>
              </w:rPr>
            </w:pPr>
            <w:r w:rsidRPr="618E141B">
              <w:rPr>
                <w:rFonts w:ascii="Arial" w:eastAsia="Arial" w:hAnsi="Arial" w:cs="Arial"/>
              </w:rPr>
              <w:t>Outstanding</w:t>
            </w:r>
          </w:p>
        </w:tc>
        <w:tc>
          <w:tcPr>
            <w:tcW w:w="1659" w:type="dxa"/>
          </w:tcPr>
          <w:p w14:paraId="0723716E" w14:textId="68EE4D07" w:rsidR="4AE3F778" w:rsidRDefault="4AE3F778" w:rsidP="618E141B">
            <w:pPr>
              <w:jc w:val="center"/>
              <w:rPr>
                <w:rFonts w:ascii="Arial" w:eastAsia="Arial" w:hAnsi="Arial" w:cs="Arial"/>
              </w:rPr>
            </w:pPr>
            <w:r w:rsidRPr="618E141B">
              <w:rPr>
                <w:rFonts w:ascii="Arial" w:eastAsia="Arial" w:hAnsi="Arial" w:cs="Arial"/>
              </w:rPr>
              <w:t>Very Good</w:t>
            </w:r>
          </w:p>
        </w:tc>
        <w:tc>
          <w:tcPr>
            <w:tcW w:w="1659" w:type="dxa"/>
          </w:tcPr>
          <w:p w14:paraId="6C252F0D" w14:textId="0631FEDD" w:rsidR="4AE3F778" w:rsidRDefault="4AE3F778" w:rsidP="618E141B">
            <w:pPr>
              <w:jc w:val="center"/>
              <w:rPr>
                <w:rFonts w:ascii="Arial" w:eastAsia="Arial" w:hAnsi="Arial" w:cs="Arial"/>
              </w:rPr>
            </w:pPr>
            <w:r w:rsidRPr="618E141B">
              <w:rPr>
                <w:rFonts w:ascii="Arial" w:eastAsia="Arial" w:hAnsi="Arial" w:cs="Arial"/>
              </w:rPr>
              <w:t>Good</w:t>
            </w:r>
          </w:p>
        </w:tc>
        <w:tc>
          <w:tcPr>
            <w:tcW w:w="1659" w:type="dxa"/>
          </w:tcPr>
          <w:p w14:paraId="77BBA0A6" w14:textId="2B5B2F67" w:rsidR="4AE3F778" w:rsidRDefault="4AE3F778" w:rsidP="618E141B">
            <w:pPr>
              <w:jc w:val="center"/>
              <w:rPr>
                <w:rFonts w:ascii="Arial" w:eastAsia="Arial" w:hAnsi="Arial" w:cs="Arial"/>
              </w:rPr>
            </w:pPr>
            <w:r w:rsidRPr="618E141B">
              <w:rPr>
                <w:rFonts w:ascii="Arial" w:eastAsia="Arial" w:hAnsi="Arial" w:cs="Arial"/>
              </w:rPr>
              <w:t>Poor</w:t>
            </w:r>
          </w:p>
        </w:tc>
        <w:tc>
          <w:tcPr>
            <w:tcW w:w="1659" w:type="dxa"/>
          </w:tcPr>
          <w:p w14:paraId="1BF4B7C6" w14:textId="0616DB90" w:rsidR="4AE3F778" w:rsidRDefault="4AE3F778" w:rsidP="618E141B">
            <w:pPr>
              <w:jc w:val="center"/>
              <w:rPr>
                <w:rFonts w:ascii="Arial" w:eastAsia="Arial" w:hAnsi="Arial" w:cs="Arial"/>
              </w:rPr>
            </w:pPr>
            <w:r w:rsidRPr="618E141B">
              <w:rPr>
                <w:rFonts w:ascii="Arial" w:eastAsia="Arial" w:hAnsi="Arial" w:cs="Arial"/>
              </w:rPr>
              <w:t>Very Poor</w:t>
            </w:r>
          </w:p>
        </w:tc>
      </w:tr>
    </w:tbl>
    <w:p w14:paraId="7A08ACA2" w14:textId="68A3C25C" w:rsidR="20FC02E6" w:rsidRDefault="20FC02E6">
      <w:r w:rsidRPr="618E141B">
        <w:rPr>
          <w:rFonts w:ascii="Calibri" w:eastAsia="Calibri" w:hAnsi="Calibri" w:cs="Calibri"/>
          <w:color w:val="000000" w:themeColor="text1"/>
          <w:sz w:val="28"/>
          <w:szCs w:val="28"/>
        </w:rPr>
        <w:t xml:space="preserve"> </w:t>
      </w:r>
      <w:r w:rsidRPr="618E141B">
        <w:rPr>
          <w:rFonts w:ascii="Calibri" w:eastAsia="Calibri" w:hAnsi="Calibri" w:cs="Calibri"/>
          <w:color w:val="000000" w:themeColor="text1"/>
          <w:sz w:val="12"/>
          <w:szCs w:val="12"/>
        </w:rPr>
        <w:t xml:space="preserve"> </w:t>
      </w:r>
    </w:p>
    <w:tbl>
      <w:tblPr>
        <w:tblStyle w:val="TableGrid"/>
        <w:tblW w:w="0" w:type="auto"/>
        <w:tblLayout w:type="fixed"/>
        <w:tblLook w:val="06A0" w:firstRow="1" w:lastRow="0" w:firstColumn="1" w:lastColumn="0" w:noHBand="1" w:noVBand="1"/>
      </w:tblPr>
      <w:tblGrid>
        <w:gridCol w:w="5310"/>
        <w:gridCol w:w="495"/>
        <w:gridCol w:w="495"/>
        <w:gridCol w:w="495"/>
        <w:gridCol w:w="495"/>
        <w:gridCol w:w="510"/>
        <w:gridCol w:w="495"/>
      </w:tblGrid>
      <w:tr w:rsidR="4AE3F778" w14:paraId="1467A5A4" w14:textId="77777777" w:rsidTr="618E141B">
        <w:tc>
          <w:tcPr>
            <w:tcW w:w="5310" w:type="dxa"/>
          </w:tcPr>
          <w:p w14:paraId="62897837" w14:textId="7BC3614C" w:rsidR="4AE3F778" w:rsidRDefault="4AE3F778" w:rsidP="4AE3F778">
            <w:pPr>
              <w:jc w:val="center"/>
              <w:rPr>
                <w:rFonts w:ascii="Arial" w:eastAsia="Arial" w:hAnsi="Arial" w:cs="Arial"/>
                <w:b/>
                <w:bCs/>
                <w:sz w:val="22"/>
                <w:szCs w:val="22"/>
              </w:rPr>
            </w:pPr>
            <w:r w:rsidRPr="4AE3F778">
              <w:rPr>
                <w:rFonts w:ascii="Arial" w:eastAsia="Arial" w:hAnsi="Arial" w:cs="Arial"/>
                <w:b/>
                <w:bCs/>
                <w:sz w:val="22"/>
                <w:szCs w:val="22"/>
              </w:rPr>
              <w:t>Evaluation criteria</w:t>
            </w:r>
          </w:p>
        </w:tc>
        <w:tc>
          <w:tcPr>
            <w:tcW w:w="2985" w:type="dxa"/>
            <w:gridSpan w:val="6"/>
          </w:tcPr>
          <w:p w14:paraId="3EF35BB7" w14:textId="716B0589" w:rsidR="4AE3F778" w:rsidRDefault="4AE3F778" w:rsidP="4AE3F778">
            <w:pPr>
              <w:rPr>
                <w:rFonts w:ascii="Arial" w:eastAsia="Arial" w:hAnsi="Arial" w:cs="Arial"/>
                <w:sz w:val="18"/>
                <w:szCs w:val="18"/>
              </w:rPr>
            </w:pPr>
            <w:r w:rsidRPr="4AE3F778">
              <w:rPr>
                <w:rFonts w:ascii="Arial" w:eastAsia="Arial" w:hAnsi="Arial" w:cs="Arial"/>
                <w:sz w:val="20"/>
                <w:szCs w:val="20"/>
              </w:rPr>
              <w:t xml:space="preserve">Student Mark </w:t>
            </w:r>
            <w:r w:rsidRPr="4AE3F778">
              <w:rPr>
                <w:rFonts w:ascii="Arial" w:eastAsia="Arial" w:hAnsi="Arial" w:cs="Arial"/>
                <w:sz w:val="18"/>
                <w:szCs w:val="18"/>
              </w:rPr>
              <w:t>(5, 4, 3, 2 or 1)</w:t>
            </w:r>
          </w:p>
        </w:tc>
      </w:tr>
      <w:tr w:rsidR="4AE3F778" w14:paraId="4ACC97A2" w14:textId="77777777" w:rsidTr="618E141B">
        <w:tc>
          <w:tcPr>
            <w:tcW w:w="5310" w:type="dxa"/>
          </w:tcPr>
          <w:p w14:paraId="0B4B259D" w14:textId="7CF1E10A" w:rsidR="4AE3F778" w:rsidRDefault="4AE3F778" w:rsidP="4AE3F778">
            <w:pPr>
              <w:rPr>
                <w:rFonts w:ascii="Arial" w:eastAsia="Arial" w:hAnsi="Arial" w:cs="Arial"/>
                <w:sz w:val="20"/>
                <w:szCs w:val="20"/>
              </w:rPr>
            </w:pPr>
          </w:p>
        </w:tc>
        <w:tc>
          <w:tcPr>
            <w:tcW w:w="495" w:type="dxa"/>
          </w:tcPr>
          <w:p w14:paraId="6E4275AB" w14:textId="0264F342" w:rsidR="4AE3F778" w:rsidRDefault="4AE3F778" w:rsidP="4AE3F778">
            <w:pPr>
              <w:rPr>
                <w:rFonts w:ascii="Arial" w:eastAsia="Arial" w:hAnsi="Arial" w:cs="Arial"/>
                <w:sz w:val="22"/>
                <w:szCs w:val="22"/>
              </w:rPr>
            </w:pPr>
            <w:r w:rsidRPr="4AE3F778">
              <w:rPr>
                <w:rFonts w:ascii="Arial" w:eastAsia="Arial" w:hAnsi="Arial" w:cs="Arial"/>
                <w:sz w:val="22"/>
                <w:szCs w:val="22"/>
              </w:rPr>
              <w:t>S1</w:t>
            </w:r>
          </w:p>
        </w:tc>
        <w:tc>
          <w:tcPr>
            <w:tcW w:w="495" w:type="dxa"/>
          </w:tcPr>
          <w:p w14:paraId="712A207E" w14:textId="1406B670" w:rsidR="4AE3F778" w:rsidRDefault="4AE3F778" w:rsidP="4AE3F778">
            <w:pPr>
              <w:rPr>
                <w:rFonts w:ascii="Arial" w:eastAsia="Arial" w:hAnsi="Arial" w:cs="Arial"/>
                <w:sz w:val="22"/>
                <w:szCs w:val="22"/>
              </w:rPr>
            </w:pPr>
            <w:r w:rsidRPr="4AE3F778">
              <w:rPr>
                <w:rFonts w:ascii="Arial" w:eastAsia="Arial" w:hAnsi="Arial" w:cs="Arial"/>
                <w:sz w:val="22"/>
                <w:szCs w:val="22"/>
              </w:rPr>
              <w:t>S2</w:t>
            </w:r>
          </w:p>
        </w:tc>
        <w:tc>
          <w:tcPr>
            <w:tcW w:w="495" w:type="dxa"/>
          </w:tcPr>
          <w:p w14:paraId="2B51F4B3" w14:textId="2A4F1752" w:rsidR="4AE3F778" w:rsidRDefault="4AE3F778" w:rsidP="4AE3F778">
            <w:pPr>
              <w:rPr>
                <w:rFonts w:ascii="Arial" w:eastAsia="Arial" w:hAnsi="Arial" w:cs="Arial"/>
                <w:sz w:val="22"/>
                <w:szCs w:val="22"/>
              </w:rPr>
            </w:pPr>
            <w:r w:rsidRPr="4AE3F778">
              <w:rPr>
                <w:rFonts w:ascii="Arial" w:eastAsia="Arial" w:hAnsi="Arial" w:cs="Arial"/>
                <w:sz w:val="22"/>
                <w:szCs w:val="22"/>
              </w:rPr>
              <w:t>S3</w:t>
            </w:r>
          </w:p>
        </w:tc>
        <w:tc>
          <w:tcPr>
            <w:tcW w:w="495" w:type="dxa"/>
          </w:tcPr>
          <w:p w14:paraId="2242DFB8" w14:textId="3E08484A" w:rsidR="4AE3F778" w:rsidRDefault="4AE3F778" w:rsidP="4AE3F778">
            <w:pPr>
              <w:rPr>
                <w:rFonts w:ascii="Arial" w:eastAsia="Arial" w:hAnsi="Arial" w:cs="Arial"/>
                <w:sz w:val="22"/>
                <w:szCs w:val="22"/>
              </w:rPr>
            </w:pPr>
            <w:r w:rsidRPr="4AE3F778">
              <w:rPr>
                <w:rFonts w:ascii="Arial" w:eastAsia="Arial" w:hAnsi="Arial" w:cs="Arial"/>
                <w:sz w:val="22"/>
                <w:szCs w:val="22"/>
              </w:rPr>
              <w:t>S4</w:t>
            </w:r>
          </w:p>
        </w:tc>
        <w:tc>
          <w:tcPr>
            <w:tcW w:w="510" w:type="dxa"/>
          </w:tcPr>
          <w:p w14:paraId="79C9915A" w14:textId="7DD5AD0B" w:rsidR="4AE3F778" w:rsidRDefault="4AE3F778" w:rsidP="4AE3F778">
            <w:pPr>
              <w:rPr>
                <w:rFonts w:ascii="Arial" w:eastAsia="Arial" w:hAnsi="Arial" w:cs="Arial"/>
                <w:sz w:val="22"/>
                <w:szCs w:val="22"/>
              </w:rPr>
            </w:pPr>
            <w:r w:rsidRPr="4AE3F778">
              <w:rPr>
                <w:rFonts w:ascii="Arial" w:eastAsia="Arial" w:hAnsi="Arial" w:cs="Arial"/>
                <w:sz w:val="22"/>
                <w:szCs w:val="22"/>
              </w:rPr>
              <w:t>S5</w:t>
            </w:r>
          </w:p>
        </w:tc>
        <w:tc>
          <w:tcPr>
            <w:tcW w:w="495" w:type="dxa"/>
          </w:tcPr>
          <w:p w14:paraId="253110F7" w14:textId="28222EFF" w:rsidR="4AE3F778" w:rsidRDefault="4AE3F778" w:rsidP="4AE3F778">
            <w:pPr>
              <w:rPr>
                <w:rFonts w:ascii="Arial" w:eastAsia="Arial" w:hAnsi="Arial" w:cs="Arial"/>
                <w:sz w:val="22"/>
                <w:szCs w:val="22"/>
              </w:rPr>
            </w:pPr>
            <w:r w:rsidRPr="4AE3F778">
              <w:rPr>
                <w:rFonts w:ascii="Arial" w:eastAsia="Arial" w:hAnsi="Arial" w:cs="Arial"/>
                <w:sz w:val="22"/>
                <w:szCs w:val="22"/>
              </w:rPr>
              <w:t>S6</w:t>
            </w:r>
          </w:p>
        </w:tc>
      </w:tr>
      <w:tr w:rsidR="4AE3F778" w14:paraId="62F31678" w14:textId="77777777" w:rsidTr="618E141B">
        <w:tc>
          <w:tcPr>
            <w:tcW w:w="5310" w:type="dxa"/>
          </w:tcPr>
          <w:p w14:paraId="53A3F71A" w14:textId="299470C5" w:rsidR="4AE3F778" w:rsidRDefault="4AE3F778" w:rsidP="4AE3F778">
            <w:pPr>
              <w:ind w:left="360" w:hanging="360"/>
              <w:rPr>
                <w:rFonts w:ascii="Arial" w:eastAsia="Arial" w:hAnsi="Arial" w:cs="Arial"/>
                <w:sz w:val="20"/>
                <w:szCs w:val="20"/>
              </w:rPr>
            </w:pPr>
            <w:r w:rsidRPr="618E141B">
              <w:rPr>
                <w:rFonts w:ascii="Arial" w:eastAsia="Arial" w:hAnsi="Arial" w:cs="Arial"/>
                <w:sz w:val="20"/>
                <w:szCs w:val="20"/>
              </w:rPr>
              <w:t>1.</w:t>
            </w:r>
            <w:r w:rsidRPr="618E141B">
              <w:rPr>
                <w:rFonts w:ascii="Arial" w:eastAsia="Arial" w:hAnsi="Arial" w:cs="Arial"/>
                <w:sz w:val="12"/>
                <w:szCs w:val="12"/>
              </w:rPr>
              <w:t xml:space="preserve"> </w:t>
            </w:r>
            <w:r w:rsidRPr="618E141B">
              <w:rPr>
                <w:rFonts w:ascii="Arial" w:eastAsia="Arial" w:hAnsi="Arial" w:cs="Arial"/>
                <w:sz w:val="20"/>
                <w:szCs w:val="20"/>
              </w:rPr>
              <w:t>Attends group meetings regularly and on time</w:t>
            </w:r>
          </w:p>
        </w:tc>
        <w:tc>
          <w:tcPr>
            <w:tcW w:w="495" w:type="dxa"/>
          </w:tcPr>
          <w:p w14:paraId="0D68610E" w14:textId="7043E229"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70817F58" w14:textId="703FD4E6"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6D98CCFD" w14:textId="2AC65C0F"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5ADEF74C" w14:textId="74262589"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510" w:type="dxa"/>
          </w:tcPr>
          <w:p w14:paraId="3D3E2E8E" w14:textId="3C0E89BF" w:rsidR="4AE3F778" w:rsidRDefault="4AE3F778" w:rsidP="4AE3F778">
            <w:pPr>
              <w:rPr>
                <w:rFonts w:ascii="Calibri" w:eastAsia="Calibri" w:hAnsi="Calibri" w:cs="Calibri"/>
                <w:sz w:val="20"/>
                <w:szCs w:val="20"/>
              </w:rPr>
            </w:pPr>
            <w:r w:rsidRPr="4AE3F778">
              <w:rPr>
                <w:rFonts w:ascii="Calibri" w:eastAsia="Calibri" w:hAnsi="Calibri" w:cs="Calibri"/>
                <w:sz w:val="22"/>
                <w:szCs w:val="22"/>
              </w:rPr>
              <w:t xml:space="preserve"> </w:t>
            </w:r>
          </w:p>
        </w:tc>
        <w:tc>
          <w:tcPr>
            <w:tcW w:w="495" w:type="dxa"/>
          </w:tcPr>
          <w:p w14:paraId="3145794E" w14:textId="02771D8E" w:rsidR="4AE3F778" w:rsidRDefault="4AE3F778" w:rsidP="4AE3F778">
            <w:pPr>
              <w:rPr>
                <w:rFonts w:ascii="Calibri" w:eastAsia="Calibri" w:hAnsi="Calibri" w:cs="Calibri"/>
                <w:sz w:val="20"/>
                <w:szCs w:val="20"/>
              </w:rPr>
            </w:pPr>
            <w:r w:rsidRPr="4AE3F778">
              <w:rPr>
                <w:rFonts w:ascii="Calibri" w:eastAsia="Calibri" w:hAnsi="Calibri" w:cs="Calibri"/>
                <w:sz w:val="22"/>
                <w:szCs w:val="22"/>
              </w:rPr>
              <w:t xml:space="preserve"> </w:t>
            </w:r>
          </w:p>
        </w:tc>
      </w:tr>
      <w:tr w:rsidR="4AE3F778" w14:paraId="780145A0" w14:textId="77777777" w:rsidTr="618E141B">
        <w:tc>
          <w:tcPr>
            <w:tcW w:w="5310" w:type="dxa"/>
          </w:tcPr>
          <w:p w14:paraId="1C31D859" w14:textId="0559B106" w:rsidR="4AE3F778" w:rsidRDefault="4AE3F778" w:rsidP="4AE3F778">
            <w:pPr>
              <w:ind w:left="360" w:hanging="360"/>
              <w:rPr>
                <w:rFonts w:ascii="Arial" w:eastAsia="Arial" w:hAnsi="Arial" w:cs="Arial"/>
                <w:sz w:val="20"/>
                <w:szCs w:val="20"/>
              </w:rPr>
            </w:pPr>
            <w:r w:rsidRPr="618E141B">
              <w:rPr>
                <w:rFonts w:ascii="Arial" w:eastAsia="Arial" w:hAnsi="Arial" w:cs="Arial"/>
                <w:sz w:val="20"/>
                <w:szCs w:val="20"/>
              </w:rPr>
              <w:t>2.</w:t>
            </w:r>
            <w:r w:rsidRPr="618E141B">
              <w:rPr>
                <w:rFonts w:ascii="Arial" w:eastAsia="Arial" w:hAnsi="Arial" w:cs="Arial"/>
                <w:sz w:val="12"/>
                <w:szCs w:val="12"/>
              </w:rPr>
              <w:t xml:space="preserve"> </w:t>
            </w:r>
            <w:r w:rsidRPr="618E141B">
              <w:rPr>
                <w:rFonts w:ascii="Arial" w:eastAsia="Arial" w:hAnsi="Arial" w:cs="Arial"/>
                <w:sz w:val="20"/>
                <w:szCs w:val="20"/>
              </w:rPr>
              <w:t>Contributes towards success of the project</w:t>
            </w:r>
          </w:p>
        </w:tc>
        <w:tc>
          <w:tcPr>
            <w:tcW w:w="495" w:type="dxa"/>
          </w:tcPr>
          <w:p w14:paraId="5C3F607F" w14:textId="239BDC6C"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6319B354" w14:textId="68A5DB00"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5BF1DA2C" w14:textId="4AF8E63C"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6516CCF1" w14:textId="44DB1EE4"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510" w:type="dxa"/>
          </w:tcPr>
          <w:p w14:paraId="43532577" w14:textId="6C6B26A7" w:rsidR="4AE3F778" w:rsidRDefault="4AE3F778" w:rsidP="4AE3F778">
            <w:pPr>
              <w:rPr>
                <w:rFonts w:ascii="Calibri" w:eastAsia="Calibri" w:hAnsi="Calibri" w:cs="Calibri"/>
                <w:sz w:val="20"/>
                <w:szCs w:val="20"/>
              </w:rPr>
            </w:pPr>
            <w:r w:rsidRPr="4AE3F778">
              <w:rPr>
                <w:rFonts w:ascii="Calibri" w:eastAsia="Calibri" w:hAnsi="Calibri" w:cs="Calibri"/>
                <w:sz w:val="22"/>
                <w:szCs w:val="22"/>
              </w:rPr>
              <w:t xml:space="preserve"> </w:t>
            </w:r>
          </w:p>
        </w:tc>
        <w:tc>
          <w:tcPr>
            <w:tcW w:w="495" w:type="dxa"/>
          </w:tcPr>
          <w:p w14:paraId="69402647" w14:textId="468FD2A8" w:rsidR="4AE3F778" w:rsidRDefault="4AE3F778" w:rsidP="4AE3F778">
            <w:pPr>
              <w:rPr>
                <w:rFonts w:ascii="Calibri" w:eastAsia="Calibri" w:hAnsi="Calibri" w:cs="Calibri"/>
                <w:sz w:val="20"/>
                <w:szCs w:val="20"/>
              </w:rPr>
            </w:pPr>
            <w:r w:rsidRPr="4AE3F778">
              <w:rPr>
                <w:rFonts w:ascii="Calibri" w:eastAsia="Calibri" w:hAnsi="Calibri" w:cs="Calibri"/>
                <w:sz w:val="22"/>
                <w:szCs w:val="22"/>
              </w:rPr>
              <w:t xml:space="preserve"> </w:t>
            </w:r>
          </w:p>
        </w:tc>
      </w:tr>
      <w:tr w:rsidR="4AE3F778" w14:paraId="42F6E2B0" w14:textId="77777777" w:rsidTr="618E141B">
        <w:tc>
          <w:tcPr>
            <w:tcW w:w="5310" w:type="dxa"/>
          </w:tcPr>
          <w:p w14:paraId="5AFFBBB6" w14:textId="1DD75872" w:rsidR="4AE3F778" w:rsidRDefault="4AE3F778" w:rsidP="4AE3F778">
            <w:pPr>
              <w:ind w:left="360" w:hanging="360"/>
              <w:rPr>
                <w:rFonts w:ascii="Arial" w:eastAsia="Arial" w:hAnsi="Arial" w:cs="Arial"/>
                <w:sz w:val="20"/>
                <w:szCs w:val="20"/>
              </w:rPr>
            </w:pPr>
            <w:r w:rsidRPr="618E141B">
              <w:rPr>
                <w:rFonts w:ascii="Arial" w:eastAsia="Arial" w:hAnsi="Arial" w:cs="Arial"/>
                <w:sz w:val="20"/>
                <w:szCs w:val="20"/>
              </w:rPr>
              <w:t>3.</w:t>
            </w:r>
            <w:r w:rsidRPr="618E141B">
              <w:rPr>
                <w:rFonts w:ascii="Arial" w:eastAsia="Arial" w:hAnsi="Arial" w:cs="Arial"/>
                <w:sz w:val="12"/>
                <w:szCs w:val="12"/>
              </w:rPr>
              <w:t xml:space="preserve"> </w:t>
            </w:r>
            <w:r w:rsidRPr="618E141B">
              <w:rPr>
                <w:rFonts w:ascii="Arial" w:eastAsia="Arial" w:hAnsi="Arial" w:cs="Arial"/>
                <w:sz w:val="20"/>
                <w:szCs w:val="20"/>
              </w:rPr>
              <w:t>Completes assigned tasks on time &amp; to quality</w:t>
            </w:r>
          </w:p>
        </w:tc>
        <w:tc>
          <w:tcPr>
            <w:tcW w:w="495" w:type="dxa"/>
          </w:tcPr>
          <w:p w14:paraId="3E6100CB" w14:textId="265A307D"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23CABDCD" w14:textId="3FECE481"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525B1623" w14:textId="6B4F8A9A"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5F3303D4" w14:textId="40A9CE5E"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510" w:type="dxa"/>
          </w:tcPr>
          <w:p w14:paraId="582CADFD" w14:textId="4674E31C" w:rsidR="4AE3F778" w:rsidRDefault="4AE3F778" w:rsidP="4AE3F778">
            <w:pPr>
              <w:rPr>
                <w:rFonts w:ascii="Calibri" w:eastAsia="Calibri" w:hAnsi="Calibri" w:cs="Calibri"/>
                <w:sz w:val="20"/>
                <w:szCs w:val="20"/>
              </w:rPr>
            </w:pPr>
            <w:r w:rsidRPr="4AE3F778">
              <w:rPr>
                <w:rFonts w:ascii="Calibri" w:eastAsia="Calibri" w:hAnsi="Calibri" w:cs="Calibri"/>
                <w:sz w:val="22"/>
                <w:szCs w:val="22"/>
              </w:rPr>
              <w:t xml:space="preserve"> </w:t>
            </w:r>
          </w:p>
        </w:tc>
        <w:tc>
          <w:tcPr>
            <w:tcW w:w="495" w:type="dxa"/>
          </w:tcPr>
          <w:p w14:paraId="1C7F83BA" w14:textId="4C3B4D96" w:rsidR="4AE3F778" w:rsidRDefault="4AE3F778" w:rsidP="4AE3F778">
            <w:pPr>
              <w:rPr>
                <w:rFonts w:ascii="Calibri" w:eastAsia="Calibri" w:hAnsi="Calibri" w:cs="Calibri"/>
                <w:sz w:val="20"/>
                <w:szCs w:val="20"/>
              </w:rPr>
            </w:pPr>
            <w:r w:rsidRPr="4AE3F778">
              <w:rPr>
                <w:rFonts w:ascii="Calibri" w:eastAsia="Calibri" w:hAnsi="Calibri" w:cs="Calibri"/>
                <w:sz w:val="22"/>
                <w:szCs w:val="22"/>
              </w:rPr>
              <w:t xml:space="preserve"> </w:t>
            </w:r>
          </w:p>
        </w:tc>
      </w:tr>
      <w:tr w:rsidR="4AE3F778" w14:paraId="7620B499" w14:textId="77777777" w:rsidTr="618E141B">
        <w:tc>
          <w:tcPr>
            <w:tcW w:w="5310" w:type="dxa"/>
          </w:tcPr>
          <w:p w14:paraId="2DC01E05" w14:textId="05359836" w:rsidR="4AE3F778" w:rsidRDefault="4AE3F778" w:rsidP="4AE3F778">
            <w:pPr>
              <w:ind w:left="360" w:hanging="360"/>
              <w:rPr>
                <w:rFonts w:ascii="Arial" w:eastAsia="Arial" w:hAnsi="Arial" w:cs="Arial"/>
                <w:sz w:val="20"/>
                <w:szCs w:val="20"/>
              </w:rPr>
            </w:pPr>
            <w:r w:rsidRPr="618E141B">
              <w:rPr>
                <w:rFonts w:ascii="Arial" w:eastAsia="Arial" w:hAnsi="Arial" w:cs="Arial"/>
                <w:sz w:val="20"/>
                <w:szCs w:val="20"/>
              </w:rPr>
              <w:t>4.</w:t>
            </w:r>
            <w:r w:rsidRPr="618E141B">
              <w:rPr>
                <w:rFonts w:ascii="Arial" w:eastAsia="Arial" w:hAnsi="Arial" w:cs="Arial"/>
                <w:sz w:val="12"/>
                <w:szCs w:val="12"/>
              </w:rPr>
              <w:t xml:space="preserve"> </w:t>
            </w:r>
            <w:r w:rsidRPr="618E141B">
              <w:rPr>
                <w:rFonts w:ascii="Arial" w:eastAsia="Arial" w:hAnsi="Arial" w:cs="Arial"/>
                <w:sz w:val="20"/>
                <w:szCs w:val="20"/>
              </w:rPr>
              <w:t>Cooperative and supportive attitude towards team</w:t>
            </w:r>
          </w:p>
        </w:tc>
        <w:tc>
          <w:tcPr>
            <w:tcW w:w="495" w:type="dxa"/>
          </w:tcPr>
          <w:p w14:paraId="469E6C39" w14:textId="54FB992B"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7100673E" w14:textId="0655038B"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5B08FE1F" w14:textId="335DAD98"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5270B0A2" w14:textId="287C6D56"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510" w:type="dxa"/>
          </w:tcPr>
          <w:p w14:paraId="6221556E" w14:textId="12E8C303" w:rsidR="4AE3F778" w:rsidRDefault="4AE3F778" w:rsidP="4AE3F778">
            <w:pPr>
              <w:rPr>
                <w:rFonts w:ascii="Calibri" w:eastAsia="Calibri" w:hAnsi="Calibri" w:cs="Calibri"/>
                <w:sz w:val="20"/>
                <w:szCs w:val="20"/>
              </w:rPr>
            </w:pPr>
            <w:r w:rsidRPr="4AE3F778">
              <w:rPr>
                <w:rFonts w:ascii="Calibri" w:eastAsia="Calibri" w:hAnsi="Calibri" w:cs="Calibri"/>
                <w:sz w:val="22"/>
                <w:szCs w:val="22"/>
              </w:rPr>
              <w:t xml:space="preserve"> </w:t>
            </w:r>
          </w:p>
        </w:tc>
        <w:tc>
          <w:tcPr>
            <w:tcW w:w="495" w:type="dxa"/>
          </w:tcPr>
          <w:p w14:paraId="0333FDD9" w14:textId="286722D6" w:rsidR="4AE3F778" w:rsidRDefault="4AE3F778" w:rsidP="4AE3F778">
            <w:pPr>
              <w:rPr>
                <w:rFonts w:ascii="Calibri" w:eastAsia="Calibri" w:hAnsi="Calibri" w:cs="Calibri"/>
                <w:sz w:val="20"/>
                <w:szCs w:val="20"/>
              </w:rPr>
            </w:pPr>
            <w:r w:rsidRPr="4AE3F778">
              <w:rPr>
                <w:rFonts w:ascii="Calibri" w:eastAsia="Calibri" w:hAnsi="Calibri" w:cs="Calibri"/>
                <w:sz w:val="22"/>
                <w:szCs w:val="22"/>
              </w:rPr>
              <w:t xml:space="preserve"> </w:t>
            </w:r>
          </w:p>
        </w:tc>
      </w:tr>
      <w:tr w:rsidR="4AE3F778" w14:paraId="454C3FE3" w14:textId="77777777" w:rsidTr="618E141B">
        <w:tc>
          <w:tcPr>
            <w:tcW w:w="5310" w:type="dxa"/>
          </w:tcPr>
          <w:p w14:paraId="3BD7D440" w14:textId="36D003D4" w:rsidR="4AE3F778" w:rsidRDefault="4AE3F778" w:rsidP="4AE3F778">
            <w:pPr>
              <w:ind w:left="360" w:hanging="360"/>
              <w:rPr>
                <w:rFonts w:ascii="Arial" w:eastAsia="Arial" w:hAnsi="Arial" w:cs="Arial"/>
                <w:sz w:val="20"/>
                <w:szCs w:val="20"/>
              </w:rPr>
            </w:pPr>
            <w:r w:rsidRPr="618E141B">
              <w:rPr>
                <w:rFonts w:ascii="Arial" w:eastAsia="Arial" w:hAnsi="Arial" w:cs="Arial"/>
                <w:sz w:val="20"/>
                <w:szCs w:val="20"/>
              </w:rPr>
              <w:t>5.</w:t>
            </w:r>
            <w:r w:rsidRPr="618E141B">
              <w:rPr>
                <w:rFonts w:ascii="Arial" w:eastAsia="Arial" w:hAnsi="Arial" w:cs="Arial"/>
                <w:sz w:val="12"/>
                <w:szCs w:val="12"/>
              </w:rPr>
              <w:t xml:space="preserve">  </w:t>
            </w:r>
            <w:r w:rsidRPr="618E141B">
              <w:rPr>
                <w:rFonts w:ascii="Arial" w:eastAsia="Arial" w:hAnsi="Arial" w:cs="Arial"/>
                <w:sz w:val="20"/>
                <w:szCs w:val="20"/>
              </w:rPr>
              <w:t xml:space="preserve">Listens and contributes meaningfully </w:t>
            </w:r>
            <w:r w:rsidR="0F20E167" w:rsidRPr="618E141B">
              <w:rPr>
                <w:rFonts w:ascii="Arial" w:eastAsia="Arial" w:hAnsi="Arial" w:cs="Arial"/>
                <w:sz w:val="20"/>
                <w:szCs w:val="20"/>
              </w:rPr>
              <w:t>to</w:t>
            </w:r>
            <w:r w:rsidRPr="618E141B">
              <w:rPr>
                <w:rFonts w:ascii="Arial" w:eastAsia="Arial" w:hAnsi="Arial" w:cs="Arial"/>
                <w:sz w:val="20"/>
                <w:szCs w:val="20"/>
              </w:rPr>
              <w:t xml:space="preserve"> discussions</w:t>
            </w:r>
          </w:p>
        </w:tc>
        <w:tc>
          <w:tcPr>
            <w:tcW w:w="495" w:type="dxa"/>
          </w:tcPr>
          <w:p w14:paraId="5AF37786" w14:textId="7A912FCC"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462AFCE0" w14:textId="0B4E2804"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0CAF3BAB" w14:textId="58B765FB"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35E4D746" w14:textId="1A8B9621"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510" w:type="dxa"/>
          </w:tcPr>
          <w:p w14:paraId="072739E8" w14:textId="0CAC72B7" w:rsidR="4AE3F778" w:rsidRDefault="4AE3F778" w:rsidP="4AE3F778">
            <w:pPr>
              <w:rPr>
                <w:rFonts w:ascii="Calibri" w:eastAsia="Calibri" w:hAnsi="Calibri" w:cs="Calibri"/>
                <w:sz w:val="20"/>
                <w:szCs w:val="20"/>
              </w:rPr>
            </w:pPr>
            <w:r w:rsidRPr="4AE3F778">
              <w:rPr>
                <w:rFonts w:ascii="Calibri" w:eastAsia="Calibri" w:hAnsi="Calibri" w:cs="Calibri"/>
                <w:sz w:val="22"/>
                <w:szCs w:val="22"/>
              </w:rPr>
              <w:t xml:space="preserve"> </w:t>
            </w:r>
          </w:p>
        </w:tc>
        <w:tc>
          <w:tcPr>
            <w:tcW w:w="495" w:type="dxa"/>
          </w:tcPr>
          <w:p w14:paraId="2A4F1052" w14:textId="4E66CC46" w:rsidR="4AE3F778" w:rsidRDefault="4AE3F778" w:rsidP="4AE3F778">
            <w:pPr>
              <w:rPr>
                <w:rFonts w:ascii="Calibri" w:eastAsia="Calibri" w:hAnsi="Calibri" w:cs="Calibri"/>
                <w:sz w:val="20"/>
                <w:szCs w:val="20"/>
              </w:rPr>
            </w:pPr>
            <w:r w:rsidRPr="4AE3F778">
              <w:rPr>
                <w:rFonts w:ascii="Calibri" w:eastAsia="Calibri" w:hAnsi="Calibri" w:cs="Calibri"/>
                <w:sz w:val="22"/>
                <w:szCs w:val="22"/>
              </w:rPr>
              <w:t xml:space="preserve"> </w:t>
            </w:r>
          </w:p>
        </w:tc>
      </w:tr>
      <w:tr w:rsidR="4AE3F778" w14:paraId="3CCF1F1F" w14:textId="77777777" w:rsidTr="618E141B">
        <w:tc>
          <w:tcPr>
            <w:tcW w:w="5310" w:type="dxa"/>
          </w:tcPr>
          <w:p w14:paraId="749AC915" w14:textId="4460A7F1" w:rsidR="4AE3F778" w:rsidRDefault="4AE3F778" w:rsidP="4AE3F778">
            <w:pPr>
              <w:jc w:val="right"/>
              <w:rPr>
                <w:rFonts w:ascii="Arial" w:eastAsia="Arial" w:hAnsi="Arial" w:cs="Arial"/>
                <w:b/>
                <w:bCs/>
                <w:sz w:val="20"/>
                <w:szCs w:val="20"/>
              </w:rPr>
            </w:pPr>
            <w:r w:rsidRPr="4AE3F778">
              <w:rPr>
                <w:rFonts w:ascii="Arial" w:eastAsia="Arial" w:hAnsi="Arial" w:cs="Arial"/>
                <w:b/>
                <w:bCs/>
                <w:sz w:val="20"/>
                <w:szCs w:val="20"/>
              </w:rPr>
              <w:t>Total score (add rows 1 to 5 above)</w:t>
            </w:r>
          </w:p>
        </w:tc>
        <w:tc>
          <w:tcPr>
            <w:tcW w:w="495" w:type="dxa"/>
          </w:tcPr>
          <w:p w14:paraId="5A29A76B" w14:textId="5D6F95C5"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4927F6A3" w14:textId="3AB349FF"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47F0580A" w14:textId="43C769C9"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495" w:type="dxa"/>
          </w:tcPr>
          <w:p w14:paraId="08A78B96" w14:textId="6C11DBB8" w:rsidR="4AE3F778" w:rsidRDefault="4AE3F778" w:rsidP="4AE3F778">
            <w:pPr>
              <w:rPr>
                <w:rFonts w:ascii="Arial" w:eastAsia="Arial" w:hAnsi="Arial" w:cs="Arial"/>
                <w:sz w:val="22"/>
                <w:szCs w:val="22"/>
              </w:rPr>
            </w:pPr>
            <w:r w:rsidRPr="4AE3F778">
              <w:rPr>
                <w:rFonts w:ascii="Arial" w:eastAsia="Arial" w:hAnsi="Arial" w:cs="Arial"/>
                <w:sz w:val="22"/>
                <w:szCs w:val="22"/>
              </w:rPr>
              <w:t xml:space="preserve"> </w:t>
            </w:r>
          </w:p>
        </w:tc>
        <w:tc>
          <w:tcPr>
            <w:tcW w:w="510" w:type="dxa"/>
          </w:tcPr>
          <w:p w14:paraId="7A687D56" w14:textId="56D8FC6A" w:rsidR="4AE3F778" w:rsidRDefault="4AE3F778" w:rsidP="4AE3F778">
            <w:pPr>
              <w:rPr>
                <w:rFonts w:ascii="Calibri" w:eastAsia="Calibri" w:hAnsi="Calibri" w:cs="Calibri"/>
                <w:sz w:val="20"/>
                <w:szCs w:val="20"/>
              </w:rPr>
            </w:pPr>
            <w:r w:rsidRPr="4AE3F778">
              <w:rPr>
                <w:rFonts w:ascii="Calibri" w:eastAsia="Calibri" w:hAnsi="Calibri" w:cs="Calibri"/>
                <w:sz w:val="22"/>
                <w:szCs w:val="22"/>
              </w:rPr>
              <w:t xml:space="preserve"> </w:t>
            </w:r>
          </w:p>
        </w:tc>
        <w:tc>
          <w:tcPr>
            <w:tcW w:w="495" w:type="dxa"/>
          </w:tcPr>
          <w:p w14:paraId="02AE3D44" w14:textId="2E35317D" w:rsidR="4AE3F778" w:rsidRDefault="4AE3F778" w:rsidP="4AE3F778">
            <w:pPr>
              <w:rPr>
                <w:rFonts w:ascii="Calibri" w:eastAsia="Calibri" w:hAnsi="Calibri" w:cs="Calibri"/>
                <w:sz w:val="20"/>
                <w:szCs w:val="20"/>
              </w:rPr>
            </w:pPr>
            <w:r w:rsidRPr="4AE3F778">
              <w:rPr>
                <w:rFonts w:ascii="Calibri" w:eastAsia="Calibri" w:hAnsi="Calibri" w:cs="Calibri"/>
                <w:sz w:val="22"/>
                <w:szCs w:val="22"/>
              </w:rPr>
              <w:t xml:space="preserve"> </w:t>
            </w:r>
          </w:p>
        </w:tc>
      </w:tr>
    </w:tbl>
    <w:p w14:paraId="425D66C1" w14:textId="5D02C118" w:rsidR="20FC02E6" w:rsidRDefault="20FC02E6">
      <w:r w:rsidRPr="618E141B">
        <w:rPr>
          <w:rFonts w:ascii="Calibri" w:eastAsia="Calibri" w:hAnsi="Calibri" w:cs="Calibri"/>
          <w:color w:val="000000" w:themeColor="text1"/>
          <w:sz w:val="16"/>
          <w:szCs w:val="16"/>
        </w:rPr>
        <w:t xml:space="preserve"> </w:t>
      </w:r>
    </w:p>
    <w:tbl>
      <w:tblPr>
        <w:tblStyle w:val="TableGrid"/>
        <w:tblW w:w="0" w:type="auto"/>
        <w:tblLayout w:type="fixed"/>
        <w:tblLook w:val="06A0" w:firstRow="1" w:lastRow="0" w:firstColumn="1" w:lastColumn="0" w:noHBand="1" w:noVBand="1"/>
      </w:tblPr>
      <w:tblGrid>
        <w:gridCol w:w="8295"/>
      </w:tblGrid>
      <w:tr w:rsidR="618E141B" w14:paraId="2BEC43A8" w14:textId="77777777" w:rsidTr="618E141B">
        <w:tc>
          <w:tcPr>
            <w:tcW w:w="8295" w:type="dxa"/>
          </w:tcPr>
          <w:p w14:paraId="54C3A1D7" w14:textId="2C5D81AD" w:rsidR="618E141B" w:rsidRDefault="618E141B" w:rsidP="618E141B">
            <w:pPr>
              <w:rPr>
                <w:rFonts w:ascii="Calibri" w:eastAsia="Calibri" w:hAnsi="Calibri" w:cs="Calibri"/>
                <w:color w:val="000000" w:themeColor="text1"/>
                <w:sz w:val="16"/>
                <w:szCs w:val="16"/>
              </w:rPr>
            </w:pPr>
          </w:p>
          <w:p w14:paraId="324C8A91" w14:textId="29D124BD" w:rsidR="299D7A90" w:rsidRDefault="299D7A90" w:rsidP="618E141B">
            <w:pPr>
              <w:rPr>
                <w:rFonts w:ascii="Arial" w:eastAsia="Arial" w:hAnsi="Arial" w:cs="Arial"/>
                <w:color w:val="595959" w:themeColor="text1" w:themeTint="A6"/>
                <w:sz w:val="20"/>
                <w:szCs w:val="20"/>
              </w:rPr>
            </w:pPr>
            <w:r w:rsidRPr="618E141B">
              <w:rPr>
                <w:rFonts w:ascii="Arial" w:eastAsia="Arial" w:hAnsi="Arial" w:cs="Arial"/>
                <w:color w:val="595959" w:themeColor="text1" w:themeTint="A6"/>
                <w:sz w:val="20"/>
                <w:szCs w:val="20"/>
              </w:rPr>
              <w:t>Constructive feedback to explain any high or low marks awarded:</w:t>
            </w:r>
          </w:p>
          <w:p w14:paraId="7C86FEF3" w14:textId="732456EC" w:rsidR="618E141B" w:rsidRDefault="618E141B" w:rsidP="618E141B">
            <w:pPr>
              <w:rPr>
                <w:rFonts w:ascii="Calibri" w:eastAsia="Calibri" w:hAnsi="Calibri" w:cs="Calibri"/>
                <w:color w:val="000000" w:themeColor="text1"/>
                <w:sz w:val="16"/>
                <w:szCs w:val="16"/>
              </w:rPr>
            </w:pPr>
          </w:p>
          <w:p w14:paraId="4646E597" w14:textId="06E1EE75" w:rsidR="618E141B" w:rsidRDefault="618E141B" w:rsidP="618E141B">
            <w:pPr>
              <w:rPr>
                <w:rFonts w:ascii="Calibri" w:eastAsia="Calibri" w:hAnsi="Calibri" w:cs="Calibri"/>
                <w:color w:val="000000" w:themeColor="text1"/>
                <w:sz w:val="16"/>
                <w:szCs w:val="16"/>
              </w:rPr>
            </w:pPr>
          </w:p>
          <w:p w14:paraId="011AE926" w14:textId="345016D2" w:rsidR="618E141B" w:rsidRDefault="618E141B" w:rsidP="618E141B">
            <w:pPr>
              <w:rPr>
                <w:rFonts w:ascii="Calibri" w:eastAsia="Calibri" w:hAnsi="Calibri" w:cs="Calibri"/>
                <w:color w:val="000000" w:themeColor="text1"/>
                <w:sz w:val="16"/>
                <w:szCs w:val="16"/>
              </w:rPr>
            </w:pPr>
          </w:p>
          <w:p w14:paraId="17553419" w14:textId="68BA5C7C" w:rsidR="618E141B" w:rsidRDefault="618E141B" w:rsidP="618E141B">
            <w:pPr>
              <w:rPr>
                <w:rFonts w:ascii="Calibri" w:eastAsia="Calibri" w:hAnsi="Calibri" w:cs="Calibri"/>
                <w:color w:val="000000" w:themeColor="text1"/>
                <w:sz w:val="16"/>
                <w:szCs w:val="16"/>
              </w:rPr>
            </w:pPr>
          </w:p>
          <w:p w14:paraId="33BB9638" w14:textId="069E1B66" w:rsidR="618E141B" w:rsidRDefault="618E141B" w:rsidP="618E141B">
            <w:pPr>
              <w:rPr>
                <w:rFonts w:ascii="Calibri" w:eastAsia="Calibri" w:hAnsi="Calibri" w:cs="Calibri"/>
                <w:color w:val="000000" w:themeColor="text1"/>
                <w:sz w:val="16"/>
                <w:szCs w:val="16"/>
              </w:rPr>
            </w:pPr>
          </w:p>
          <w:p w14:paraId="14D556CA" w14:textId="15383DAD" w:rsidR="618E141B" w:rsidRDefault="618E141B" w:rsidP="618E141B">
            <w:pPr>
              <w:rPr>
                <w:rFonts w:ascii="Calibri" w:eastAsia="Calibri" w:hAnsi="Calibri" w:cs="Calibri"/>
                <w:color w:val="000000" w:themeColor="text1"/>
                <w:sz w:val="16"/>
                <w:szCs w:val="16"/>
              </w:rPr>
            </w:pPr>
          </w:p>
          <w:p w14:paraId="24B492B4" w14:textId="1526C7E8" w:rsidR="618E141B" w:rsidRDefault="618E141B" w:rsidP="618E141B">
            <w:pPr>
              <w:rPr>
                <w:rFonts w:ascii="Calibri" w:eastAsia="Calibri" w:hAnsi="Calibri" w:cs="Calibri"/>
                <w:color w:val="000000" w:themeColor="text1"/>
                <w:sz w:val="16"/>
                <w:szCs w:val="16"/>
              </w:rPr>
            </w:pPr>
          </w:p>
          <w:p w14:paraId="1CE56525" w14:textId="74CD7360" w:rsidR="618E141B" w:rsidRDefault="618E141B" w:rsidP="618E141B">
            <w:pPr>
              <w:rPr>
                <w:rFonts w:ascii="Calibri" w:eastAsia="Calibri" w:hAnsi="Calibri" w:cs="Calibri"/>
                <w:color w:val="000000" w:themeColor="text1"/>
                <w:sz w:val="16"/>
                <w:szCs w:val="16"/>
              </w:rPr>
            </w:pPr>
          </w:p>
          <w:p w14:paraId="795DA235" w14:textId="233BF2A5" w:rsidR="618E141B" w:rsidRDefault="618E141B" w:rsidP="618E141B">
            <w:pPr>
              <w:rPr>
                <w:rFonts w:ascii="Calibri" w:eastAsia="Calibri" w:hAnsi="Calibri" w:cs="Calibri"/>
                <w:color w:val="000000" w:themeColor="text1"/>
                <w:sz w:val="16"/>
                <w:szCs w:val="16"/>
              </w:rPr>
            </w:pPr>
          </w:p>
          <w:p w14:paraId="4DE7F82B" w14:textId="2C5C963D" w:rsidR="618E141B" w:rsidRDefault="618E141B" w:rsidP="618E141B">
            <w:pPr>
              <w:rPr>
                <w:rFonts w:ascii="Calibri" w:eastAsia="Calibri" w:hAnsi="Calibri" w:cs="Calibri"/>
                <w:color w:val="000000" w:themeColor="text1"/>
                <w:sz w:val="16"/>
                <w:szCs w:val="16"/>
              </w:rPr>
            </w:pPr>
          </w:p>
          <w:p w14:paraId="317A3B05" w14:textId="7082356F" w:rsidR="618E141B" w:rsidRDefault="618E141B" w:rsidP="618E141B">
            <w:pPr>
              <w:rPr>
                <w:rFonts w:ascii="Calibri" w:eastAsia="Calibri" w:hAnsi="Calibri" w:cs="Calibri"/>
                <w:color w:val="000000" w:themeColor="text1"/>
                <w:sz w:val="16"/>
                <w:szCs w:val="16"/>
              </w:rPr>
            </w:pPr>
          </w:p>
        </w:tc>
      </w:tr>
    </w:tbl>
    <w:p w14:paraId="209C2CA0" w14:textId="3651FBDB" w:rsidR="4AE3F778" w:rsidRDefault="4AE3F778" w:rsidP="618E141B"/>
    <w:p w14:paraId="158F7E6E" w14:textId="47EC6A4E" w:rsidR="20FC02E6" w:rsidRDefault="20FC02E6">
      <w:r w:rsidRPr="4AE3F778">
        <w:rPr>
          <w:rFonts w:ascii="Calibri" w:eastAsia="Calibri" w:hAnsi="Calibri" w:cs="Calibri"/>
          <w:color w:val="000000" w:themeColor="text1"/>
        </w:rPr>
        <w:t>The scores from each team member for each individual team member will be added up and then compared with the average score for the group (maximum score is 25).</w:t>
      </w:r>
    </w:p>
    <w:p w14:paraId="369814B0" w14:textId="35D4407B" w:rsidR="20FC02E6" w:rsidRDefault="20FC02E6">
      <w:r w:rsidRPr="4AE3F778">
        <w:rPr>
          <w:rFonts w:ascii="Calibri" w:eastAsia="Calibri" w:hAnsi="Calibri" w:cs="Calibri"/>
          <w:color w:val="000000" w:themeColor="text1"/>
        </w:rPr>
        <w:t>Team mark awarded will then be adjusted for individuals based on their score.</w:t>
      </w:r>
    </w:p>
    <w:p w14:paraId="461156D5" w14:textId="7F58FB55" w:rsidR="20FC02E6" w:rsidRDefault="20FC02E6" w:rsidP="4AE3F778">
      <w:r w:rsidRPr="30E63EB3">
        <w:rPr>
          <w:rFonts w:ascii="Calibri" w:eastAsia="Calibri" w:hAnsi="Calibri" w:cs="Calibri"/>
          <w:color w:val="FF0000"/>
        </w:rPr>
        <w:t>**</w:t>
      </w:r>
      <w:r w:rsidRPr="30E63EB3">
        <w:rPr>
          <w:rFonts w:ascii="Calibri" w:eastAsia="Calibri" w:hAnsi="Calibri" w:cs="Calibri"/>
          <w:b/>
          <w:bCs/>
          <w:i/>
          <w:iCs/>
          <w:color w:val="FF0000"/>
        </w:rPr>
        <w:t>Tutor can make final adjustments to the marks based on CW1 self-reflection and in class observations. Individual marks can only go up by max 10 marks on top of the team report mark</w:t>
      </w:r>
    </w:p>
    <w:p w14:paraId="048E00A1" w14:textId="319E2017" w:rsidR="30E63EB3" w:rsidRDefault="30E63EB3" w:rsidP="30E63EB3">
      <w:pPr>
        <w:rPr>
          <w:rFonts w:ascii="Calibri" w:eastAsia="Calibri" w:hAnsi="Calibri" w:cs="Calibri"/>
          <w:b/>
          <w:bCs/>
          <w:i/>
          <w:iCs/>
          <w:color w:val="FF0000"/>
        </w:rPr>
      </w:pPr>
    </w:p>
    <w:p w14:paraId="65F27469" w14:textId="5BE55124" w:rsidR="30E63EB3" w:rsidRDefault="30E63EB3" w:rsidP="30E63EB3">
      <w:pPr>
        <w:rPr>
          <w:rFonts w:ascii="Calibri" w:eastAsia="Calibri" w:hAnsi="Calibri" w:cs="Calibri"/>
          <w:b/>
          <w:bCs/>
          <w:i/>
          <w:iCs/>
          <w:color w:val="FF0000"/>
        </w:rPr>
      </w:pPr>
    </w:p>
    <w:p w14:paraId="3CC04F33" w14:textId="4ECCCA2B" w:rsidR="2176844D" w:rsidRDefault="2176844D" w:rsidP="30E63EB3">
      <w:pPr>
        <w:spacing w:after="260"/>
        <w:rPr>
          <w:rFonts w:ascii="Arial" w:eastAsia="Arial" w:hAnsi="Arial" w:cs="Arial"/>
          <w:color w:val="215382"/>
          <w:sz w:val="32"/>
          <w:szCs w:val="32"/>
        </w:rPr>
      </w:pPr>
      <w:r w:rsidRPr="30E63EB3">
        <w:rPr>
          <w:rFonts w:ascii="Arial" w:eastAsia="Arial" w:hAnsi="Arial" w:cs="Arial"/>
          <w:color w:val="215382"/>
          <w:sz w:val="32"/>
          <w:szCs w:val="32"/>
        </w:rPr>
        <w:t>Quality assurance of coursework specifications</w:t>
      </w:r>
    </w:p>
    <w:p w14:paraId="3F80A6B3" w14:textId="0ADAC75D" w:rsidR="2176844D" w:rsidRDefault="2176844D" w:rsidP="30E63EB3">
      <w:pPr>
        <w:spacing w:after="260"/>
        <w:rPr>
          <w:rFonts w:ascii="Arial" w:eastAsia="Arial" w:hAnsi="Arial" w:cs="Arial"/>
          <w:color w:val="000000" w:themeColor="text1"/>
        </w:rPr>
      </w:pPr>
      <w:r w:rsidRPr="30E63EB3">
        <w:rPr>
          <w:rFonts w:ascii="Arial" w:eastAsia="Arial" w:hAnsi="Arial" w:cs="Arial"/>
          <w:color w:val="000000" w:themeColor="text1"/>
        </w:rPr>
        <w:t xml:space="preserve">Coursework specifications within CSI division go through internal (for new modules with 100% coursework also through external) moderation. This is to ensure high quality, </w:t>
      </w:r>
      <w:proofErr w:type="gramStart"/>
      <w:r w:rsidRPr="30E63EB3">
        <w:rPr>
          <w:rFonts w:ascii="Arial" w:eastAsia="Arial" w:hAnsi="Arial" w:cs="Arial"/>
          <w:color w:val="000000" w:themeColor="text1"/>
        </w:rPr>
        <w:t>consistency</w:t>
      </w:r>
      <w:proofErr w:type="gramEnd"/>
      <w:r w:rsidRPr="30E63EB3">
        <w:rPr>
          <w:rFonts w:ascii="Arial" w:eastAsia="Arial" w:hAnsi="Arial" w:cs="Arial"/>
          <w:color w:val="000000" w:themeColor="text1"/>
        </w:rPr>
        <w:t xml:space="preserve"> and appropriateness of the coursework as well as to share best practice within the CSI division. </w:t>
      </w:r>
    </w:p>
    <w:p w14:paraId="4812A36F" w14:textId="0F3E44F2" w:rsidR="2176844D" w:rsidRDefault="2176844D" w:rsidP="30E63EB3">
      <w:pPr>
        <w:spacing w:after="260"/>
        <w:rPr>
          <w:rFonts w:ascii="Arial" w:eastAsia="Arial" w:hAnsi="Arial" w:cs="Arial"/>
          <w:color w:val="000000" w:themeColor="text1"/>
        </w:rPr>
      </w:pPr>
      <w:r w:rsidRPr="32FA0A23">
        <w:rPr>
          <w:rFonts w:ascii="Arial" w:eastAsia="Arial" w:hAnsi="Arial" w:cs="Arial"/>
          <w:color w:val="000000" w:themeColor="text1"/>
        </w:rPr>
        <w:t xml:space="preserve">Details of the moderators for this coursework specification are below: </w:t>
      </w:r>
    </w:p>
    <w:p w14:paraId="4AB0F892" w14:textId="49BEEAAC" w:rsidR="30E63EB3" w:rsidRDefault="30E63EB3" w:rsidP="30E63EB3">
      <w:pPr>
        <w:rPr>
          <w:color w:val="215382"/>
          <w:sz w:val="18"/>
          <w:szCs w:val="18"/>
        </w:rPr>
      </w:pPr>
    </w:p>
    <w:tbl>
      <w:tblPr>
        <w:tblStyle w:val="TableGrid"/>
        <w:tblW w:w="8295" w:type="dxa"/>
        <w:tblLayout w:type="fixed"/>
        <w:tblLook w:val="06A0" w:firstRow="1" w:lastRow="0" w:firstColumn="1" w:lastColumn="0" w:noHBand="1" w:noVBand="1"/>
      </w:tblPr>
      <w:tblGrid>
        <w:gridCol w:w="2880"/>
        <w:gridCol w:w="5415"/>
      </w:tblGrid>
      <w:tr w:rsidR="32FA0A23" w14:paraId="1090F702" w14:textId="77777777" w:rsidTr="7C8B24A7">
        <w:tc>
          <w:tcPr>
            <w:tcW w:w="2880" w:type="dxa"/>
          </w:tcPr>
          <w:p w14:paraId="0C86AC7A" w14:textId="7DBD8758" w:rsidR="32FA0A23" w:rsidRDefault="32FA0A23" w:rsidP="32FA0A23">
            <w:pPr>
              <w:jc w:val="right"/>
              <w:rPr>
                <w:rFonts w:ascii="Arial" w:eastAsia="Arial" w:hAnsi="Arial" w:cs="Arial"/>
                <w:color w:val="000000" w:themeColor="text1"/>
              </w:rPr>
            </w:pPr>
            <w:r w:rsidRPr="32FA0A23">
              <w:rPr>
                <w:rFonts w:ascii="Arial" w:eastAsia="Arial" w:hAnsi="Arial" w:cs="Arial"/>
                <w:b/>
                <w:bCs/>
                <w:color w:val="000000" w:themeColor="text1"/>
              </w:rPr>
              <w:t>Moderated (internal)</w:t>
            </w:r>
          </w:p>
        </w:tc>
        <w:tc>
          <w:tcPr>
            <w:tcW w:w="5415" w:type="dxa"/>
          </w:tcPr>
          <w:p w14:paraId="2F0DAD67" w14:textId="42BAC41B" w:rsidR="32FA0A23" w:rsidRDefault="32FA0A23" w:rsidP="7C8B24A7">
            <w:pPr>
              <w:pStyle w:val="Heading3"/>
              <w:outlineLvl w:val="2"/>
              <w:rPr>
                <w:rFonts w:ascii="Arial" w:eastAsia="Arial" w:hAnsi="Arial" w:cs="Arial"/>
                <w:color w:val="000000" w:themeColor="text1"/>
              </w:rPr>
            </w:pPr>
          </w:p>
        </w:tc>
      </w:tr>
      <w:tr w:rsidR="32FA0A23" w14:paraId="0ADE5F96" w14:textId="77777777" w:rsidTr="7C8B24A7">
        <w:tc>
          <w:tcPr>
            <w:tcW w:w="2880" w:type="dxa"/>
          </w:tcPr>
          <w:p w14:paraId="35C76662" w14:textId="2290213A" w:rsidR="32FA0A23" w:rsidRDefault="32FA0A23" w:rsidP="32FA0A23">
            <w:pPr>
              <w:jc w:val="right"/>
              <w:rPr>
                <w:rFonts w:ascii="Arial" w:eastAsia="Arial" w:hAnsi="Arial" w:cs="Arial"/>
                <w:color w:val="201F1E"/>
              </w:rPr>
            </w:pPr>
            <w:r w:rsidRPr="32FA0A23">
              <w:rPr>
                <w:rFonts w:ascii="Arial" w:eastAsia="Arial" w:hAnsi="Arial" w:cs="Arial"/>
                <w:b/>
                <w:bCs/>
                <w:color w:val="201F1E"/>
              </w:rPr>
              <w:t>Moderated (CSI lead)</w:t>
            </w:r>
          </w:p>
        </w:tc>
        <w:tc>
          <w:tcPr>
            <w:tcW w:w="5415" w:type="dxa"/>
          </w:tcPr>
          <w:p w14:paraId="5122738D" w14:textId="120222F1" w:rsidR="32FA0A23" w:rsidRDefault="32FA0A23" w:rsidP="7C8B24A7">
            <w:pPr>
              <w:rPr>
                <w:rFonts w:ascii="Arial" w:eastAsia="Arial" w:hAnsi="Arial" w:cs="Arial"/>
                <w:color w:val="000000" w:themeColor="text1"/>
              </w:rPr>
            </w:pPr>
          </w:p>
        </w:tc>
      </w:tr>
      <w:tr w:rsidR="32FA0A23" w14:paraId="12FD8638" w14:textId="77777777" w:rsidTr="7C8B24A7">
        <w:tc>
          <w:tcPr>
            <w:tcW w:w="2880" w:type="dxa"/>
          </w:tcPr>
          <w:p w14:paraId="60CA1103" w14:textId="12BF06D2" w:rsidR="32FA0A23" w:rsidRDefault="32FA0A23" w:rsidP="691C968D">
            <w:pPr>
              <w:jc w:val="right"/>
              <w:rPr>
                <w:rFonts w:ascii="Arial" w:eastAsia="Arial" w:hAnsi="Arial" w:cs="Arial"/>
                <w:color w:val="201F1E"/>
              </w:rPr>
            </w:pPr>
            <w:r w:rsidRPr="691C968D">
              <w:rPr>
                <w:rFonts w:ascii="Arial" w:eastAsia="Arial" w:hAnsi="Arial" w:cs="Arial"/>
                <w:b/>
                <w:bCs/>
                <w:color w:val="201F1E"/>
              </w:rPr>
              <w:t>Signed off by (</w:t>
            </w:r>
            <w:proofErr w:type="spellStart"/>
            <w:r w:rsidRPr="691C968D">
              <w:rPr>
                <w:rFonts w:ascii="Arial" w:eastAsia="Arial" w:hAnsi="Arial" w:cs="Arial"/>
                <w:b/>
                <w:bCs/>
                <w:color w:val="201F1E"/>
              </w:rPr>
              <w:t>HoD</w:t>
            </w:r>
            <w:proofErr w:type="spellEnd"/>
            <w:r w:rsidRPr="691C968D">
              <w:rPr>
                <w:rFonts w:ascii="Arial" w:eastAsia="Arial" w:hAnsi="Arial" w:cs="Arial"/>
                <w:b/>
                <w:bCs/>
                <w:color w:val="201F1E"/>
              </w:rPr>
              <w:t>)</w:t>
            </w:r>
          </w:p>
        </w:tc>
        <w:tc>
          <w:tcPr>
            <w:tcW w:w="5415" w:type="dxa"/>
          </w:tcPr>
          <w:p w14:paraId="61E73E38" w14:textId="770336F0" w:rsidR="32FA0A23" w:rsidRDefault="32FA0A23" w:rsidP="7C8B24A7">
            <w:pPr>
              <w:rPr>
                <w:rFonts w:ascii="Arial" w:eastAsia="Arial" w:hAnsi="Arial" w:cs="Arial"/>
                <w:color w:val="000000" w:themeColor="text1"/>
              </w:rPr>
            </w:pPr>
          </w:p>
        </w:tc>
      </w:tr>
    </w:tbl>
    <w:p w14:paraId="281DAB5F" w14:textId="5D440973" w:rsidR="30E63EB3" w:rsidRDefault="30E63EB3" w:rsidP="30E63EB3">
      <w:pPr>
        <w:rPr>
          <w:rFonts w:ascii="Calibri" w:eastAsia="Calibri" w:hAnsi="Calibri" w:cs="Calibri"/>
          <w:b/>
          <w:bCs/>
          <w:i/>
          <w:iCs/>
          <w:color w:val="FF0000"/>
        </w:rPr>
      </w:pPr>
    </w:p>
    <w:sectPr w:rsidR="30E63EB3" w:rsidSect="00CB552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6E080" w14:textId="77777777" w:rsidR="00D3732E" w:rsidRDefault="00D3732E" w:rsidP="00141868">
      <w:r>
        <w:separator/>
      </w:r>
    </w:p>
  </w:endnote>
  <w:endnote w:type="continuationSeparator" w:id="0">
    <w:p w14:paraId="3BB2F60C" w14:textId="77777777" w:rsidR="00D3732E" w:rsidRDefault="00D3732E" w:rsidP="00141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1494143"/>
      <w:docPartObj>
        <w:docPartGallery w:val="Page Numbers (Bottom of Page)"/>
        <w:docPartUnique/>
      </w:docPartObj>
    </w:sdtPr>
    <w:sdtEndPr>
      <w:rPr>
        <w:noProof/>
      </w:rPr>
    </w:sdtEndPr>
    <w:sdtContent>
      <w:p w14:paraId="6CE524B8" w14:textId="4F1EF84F" w:rsidR="00770B7C" w:rsidRDefault="00770B7C">
        <w:pPr>
          <w:pStyle w:val="Foote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3</w:t>
        </w:r>
        <w:r>
          <w:rPr>
            <w:noProof/>
            <w:color w:val="2B579A"/>
            <w:shd w:val="clear" w:color="auto" w:fill="E6E6E6"/>
          </w:rPr>
          <w:fldChar w:fldCharType="end"/>
        </w:r>
      </w:p>
    </w:sdtContent>
  </w:sdt>
  <w:p w14:paraId="7297888D" w14:textId="77777777" w:rsidR="00770B7C" w:rsidRDefault="00770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05297" w14:textId="77777777" w:rsidR="00D3732E" w:rsidRDefault="00D3732E" w:rsidP="00141868">
      <w:r>
        <w:separator/>
      </w:r>
    </w:p>
  </w:footnote>
  <w:footnote w:type="continuationSeparator" w:id="0">
    <w:p w14:paraId="1CB605A0" w14:textId="77777777" w:rsidR="00D3732E" w:rsidRDefault="00D3732E" w:rsidP="00141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12AF"/>
    <w:multiLevelType w:val="hybridMultilevel"/>
    <w:tmpl w:val="DB86577A"/>
    <w:lvl w:ilvl="0" w:tplc="3A4A78B0">
      <w:start w:val="1"/>
      <w:numFmt w:val="bullet"/>
      <w:lvlText w:val=""/>
      <w:lvlJc w:val="left"/>
      <w:pPr>
        <w:ind w:left="360" w:hanging="360"/>
      </w:pPr>
      <w:rPr>
        <w:rFonts w:ascii="Symbol" w:hAnsi="Symbol" w:hint="default"/>
      </w:rPr>
    </w:lvl>
    <w:lvl w:ilvl="1" w:tplc="8FA40AC0">
      <w:start w:val="1"/>
      <w:numFmt w:val="bullet"/>
      <w:lvlText w:val="o"/>
      <w:lvlJc w:val="left"/>
      <w:pPr>
        <w:ind w:left="1080" w:hanging="360"/>
      </w:pPr>
      <w:rPr>
        <w:rFonts w:ascii="Courier New" w:hAnsi="Courier New" w:hint="default"/>
      </w:rPr>
    </w:lvl>
    <w:lvl w:ilvl="2" w:tplc="B0CE603E">
      <w:start w:val="1"/>
      <w:numFmt w:val="bullet"/>
      <w:lvlText w:val=""/>
      <w:lvlJc w:val="left"/>
      <w:pPr>
        <w:ind w:left="1800" w:hanging="360"/>
      </w:pPr>
      <w:rPr>
        <w:rFonts w:ascii="Wingdings" w:hAnsi="Wingdings" w:hint="default"/>
      </w:rPr>
    </w:lvl>
    <w:lvl w:ilvl="3" w:tplc="C3E834E4">
      <w:start w:val="1"/>
      <w:numFmt w:val="bullet"/>
      <w:lvlText w:val=""/>
      <w:lvlJc w:val="left"/>
      <w:pPr>
        <w:ind w:left="2520" w:hanging="360"/>
      </w:pPr>
      <w:rPr>
        <w:rFonts w:ascii="Symbol" w:hAnsi="Symbol" w:hint="default"/>
      </w:rPr>
    </w:lvl>
    <w:lvl w:ilvl="4" w:tplc="9F225AD0">
      <w:start w:val="1"/>
      <w:numFmt w:val="bullet"/>
      <w:lvlText w:val="o"/>
      <w:lvlJc w:val="left"/>
      <w:pPr>
        <w:ind w:left="3240" w:hanging="360"/>
      </w:pPr>
      <w:rPr>
        <w:rFonts w:ascii="Courier New" w:hAnsi="Courier New" w:hint="default"/>
      </w:rPr>
    </w:lvl>
    <w:lvl w:ilvl="5" w:tplc="69A2D840">
      <w:start w:val="1"/>
      <w:numFmt w:val="bullet"/>
      <w:lvlText w:val=""/>
      <w:lvlJc w:val="left"/>
      <w:pPr>
        <w:ind w:left="3960" w:hanging="360"/>
      </w:pPr>
      <w:rPr>
        <w:rFonts w:ascii="Wingdings" w:hAnsi="Wingdings" w:hint="default"/>
      </w:rPr>
    </w:lvl>
    <w:lvl w:ilvl="6" w:tplc="CE94BED6">
      <w:start w:val="1"/>
      <w:numFmt w:val="bullet"/>
      <w:lvlText w:val=""/>
      <w:lvlJc w:val="left"/>
      <w:pPr>
        <w:ind w:left="4680" w:hanging="360"/>
      </w:pPr>
      <w:rPr>
        <w:rFonts w:ascii="Symbol" w:hAnsi="Symbol" w:hint="default"/>
      </w:rPr>
    </w:lvl>
    <w:lvl w:ilvl="7" w:tplc="C2000162">
      <w:start w:val="1"/>
      <w:numFmt w:val="bullet"/>
      <w:lvlText w:val="o"/>
      <w:lvlJc w:val="left"/>
      <w:pPr>
        <w:ind w:left="5400" w:hanging="360"/>
      </w:pPr>
      <w:rPr>
        <w:rFonts w:ascii="Courier New" w:hAnsi="Courier New" w:hint="default"/>
      </w:rPr>
    </w:lvl>
    <w:lvl w:ilvl="8" w:tplc="80EA23CA">
      <w:start w:val="1"/>
      <w:numFmt w:val="bullet"/>
      <w:lvlText w:val=""/>
      <w:lvlJc w:val="left"/>
      <w:pPr>
        <w:ind w:left="6120" w:hanging="360"/>
      </w:pPr>
      <w:rPr>
        <w:rFonts w:ascii="Wingdings" w:hAnsi="Wingdings" w:hint="default"/>
      </w:rPr>
    </w:lvl>
  </w:abstractNum>
  <w:abstractNum w:abstractNumId="1" w15:restartNumberingAfterBreak="0">
    <w:nsid w:val="15160FD9"/>
    <w:multiLevelType w:val="hybridMultilevel"/>
    <w:tmpl w:val="5DC6CCBA"/>
    <w:lvl w:ilvl="0" w:tplc="7A1E5E7A">
      <w:start w:val="1"/>
      <w:numFmt w:val="bullet"/>
      <w:lvlText w:val=""/>
      <w:lvlJc w:val="left"/>
      <w:pPr>
        <w:ind w:left="360" w:hanging="360"/>
      </w:pPr>
      <w:rPr>
        <w:rFonts w:ascii="Symbol" w:hAnsi="Symbol" w:hint="default"/>
      </w:rPr>
    </w:lvl>
    <w:lvl w:ilvl="1" w:tplc="F0660068">
      <w:start w:val="1"/>
      <w:numFmt w:val="bullet"/>
      <w:lvlText w:val="o"/>
      <w:lvlJc w:val="left"/>
      <w:pPr>
        <w:ind w:left="1080" w:hanging="360"/>
      </w:pPr>
      <w:rPr>
        <w:rFonts w:ascii="Courier New" w:hAnsi="Courier New" w:hint="default"/>
      </w:rPr>
    </w:lvl>
    <w:lvl w:ilvl="2" w:tplc="03EE3ABE">
      <w:start w:val="1"/>
      <w:numFmt w:val="bullet"/>
      <w:lvlText w:val=""/>
      <w:lvlJc w:val="left"/>
      <w:pPr>
        <w:ind w:left="1800" w:hanging="360"/>
      </w:pPr>
      <w:rPr>
        <w:rFonts w:ascii="Wingdings" w:hAnsi="Wingdings" w:hint="default"/>
      </w:rPr>
    </w:lvl>
    <w:lvl w:ilvl="3" w:tplc="FF5AA724">
      <w:start w:val="1"/>
      <w:numFmt w:val="bullet"/>
      <w:lvlText w:val=""/>
      <w:lvlJc w:val="left"/>
      <w:pPr>
        <w:ind w:left="2520" w:hanging="360"/>
      </w:pPr>
      <w:rPr>
        <w:rFonts w:ascii="Symbol" w:hAnsi="Symbol" w:hint="default"/>
      </w:rPr>
    </w:lvl>
    <w:lvl w:ilvl="4" w:tplc="BBA0999A">
      <w:start w:val="1"/>
      <w:numFmt w:val="bullet"/>
      <w:lvlText w:val="o"/>
      <w:lvlJc w:val="left"/>
      <w:pPr>
        <w:ind w:left="3240" w:hanging="360"/>
      </w:pPr>
      <w:rPr>
        <w:rFonts w:ascii="Courier New" w:hAnsi="Courier New" w:hint="default"/>
      </w:rPr>
    </w:lvl>
    <w:lvl w:ilvl="5" w:tplc="29A4DA56">
      <w:start w:val="1"/>
      <w:numFmt w:val="bullet"/>
      <w:lvlText w:val=""/>
      <w:lvlJc w:val="left"/>
      <w:pPr>
        <w:ind w:left="3960" w:hanging="360"/>
      </w:pPr>
      <w:rPr>
        <w:rFonts w:ascii="Wingdings" w:hAnsi="Wingdings" w:hint="default"/>
      </w:rPr>
    </w:lvl>
    <w:lvl w:ilvl="6" w:tplc="C45A527E">
      <w:start w:val="1"/>
      <w:numFmt w:val="bullet"/>
      <w:lvlText w:val=""/>
      <w:lvlJc w:val="left"/>
      <w:pPr>
        <w:ind w:left="4680" w:hanging="360"/>
      </w:pPr>
      <w:rPr>
        <w:rFonts w:ascii="Symbol" w:hAnsi="Symbol" w:hint="default"/>
      </w:rPr>
    </w:lvl>
    <w:lvl w:ilvl="7" w:tplc="1B560CC4">
      <w:start w:val="1"/>
      <w:numFmt w:val="bullet"/>
      <w:lvlText w:val="o"/>
      <w:lvlJc w:val="left"/>
      <w:pPr>
        <w:ind w:left="5400" w:hanging="360"/>
      </w:pPr>
      <w:rPr>
        <w:rFonts w:ascii="Courier New" w:hAnsi="Courier New" w:hint="default"/>
      </w:rPr>
    </w:lvl>
    <w:lvl w:ilvl="8" w:tplc="28C44594">
      <w:start w:val="1"/>
      <w:numFmt w:val="bullet"/>
      <w:lvlText w:val=""/>
      <w:lvlJc w:val="left"/>
      <w:pPr>
        <w:ind w:left="6120" w:hanging="360"/>
      </w:pPr>
      <w:rPr>
        <w:rFonts w:ascii="Wingdings" w:hAnsi="Wingdings" w:hint="default"/>
      </w:rPr>
    </w:lvl>
  </w:abstractNum>
  <w:abstractNum w:abstractNumId="2" w15:restartNumberingAfterBreak="0">
    <w:nsid w:val="154E1164"/>
    <w:multiLevelType w:val="hybridMultilevel"/>
    <w:tmpl w:val="DAC208A8"/>
    <w:lvl w:ilvl="0" w:tplc="7F7AFB56">
      <w:start w:val="1"/>
      <w:numFmt w:val="bullet"/>
      <w:lvlText w:val=""/>
      <w:lvlJc w:val="left"/>
      <w:pPr>
        <w:ind w:left="360" w:hanging="360"/>
      </w:pPr>
      <w:rPr>
        <w:rFonts w:ascii="Symbol" w:hAnsi="Symbol" w:hint="default"/>
      </w:rPr>
    </w:lvl>
    <w:lvl w:ilvl="1" w:tplc="B5645784">
      <w:start w:val="1"/>
      <w:numFmt w:val="bullet"/>
      <w:lvlText w:val="o"/>
      <w:lvlJc w:val="left"/>
      <w:pPr>
        <w:ind w:left="1080" w:hanging="360"/>
      </w:pPr>
      <w:rPr>
        <w:rFonts w:ascii="Courier New" w:hAnsi="Courier New" w:hint="default"/>
      </w:rPr>
    </w:lvl>
    <w:lvl w:ilvl="2" w:tplc="CC600056">
      <w:start w:val="1"/>
      <w:numFmt w:val="bullet"/>
      <w:lvlText w:val=""/>
      <w:lvlJc w:val="left"/>
      <w:pPr>
        <w:ind w:left="1800" w:hanging="360"/>
      </w:pPr>
      <w:rPr>
        <w:rFonts w:ascii="Wingdings" w:hAnsi="Wingdings" w:hint="default"/>
      </w:rPr>
    </w:lvl>
    <w:lvl w:ilvl="3" w:tplc="514C25A6">
      <w:start w:val="1"/>
      <w:numFmt w:val="bullet"/>
      <w:lvlText w:val=""/>
      <w:lvlJc w:val="left"/>
      <w:pPr>
        <w:ind w:left="2520" w:hanging="360"/>
      </w:pPr>
      <w:rPr>
        <w:rFonts w:ascii="Symbol" w:hAnsi="Symbol" w:hint="default"/>
      </w:rPr>
    </w:lvl>
    <w:lvl w:ilvl="4" w:tplc="D14E5EB0">
      <w:start w:val="1"/>
      <w:numFmt w:val="bullet"/>
      <w:lvlText w:val="o"/>
      <w:lvlJc w:val="left"/>
      <w:pPr>
        <w:ind w:left="3240" w:hanging="360"/>
      </w:pPr>
      <w:rPr>
        <w:rFonts w:ascii="Courier New" w:hAnsi="Courier New" w:hint="default"/>
      </w:rPr>
    </w:lvl>
    <w:lvl w:ilvl="5" w:tplc="EF182DBC">
      <w:start w:val="1"/>
      <w:numFmt w:val="bullet"/>
      <w:lvlText w:val=""/>
      <w:lvlJc w:val="left"/>
      <w:pPr>
        <w:ind w:left="3960" w:hanging="360"/>
      </w:pPr>
      <w:rPr>
        <w:rFonts w:ascii="Wingdings" w:hAnsi="Wingdings" w:hint="default"/>
      </w:rPr>
    </w:lvl>
    <w:lvl w:ilvl="6" w:tplc="CB94A15E">
      <w:start w:val="1"/>
      <w:numFmt w:val="bullet"/>
      <w:lvlText w:val=""/>
      <w:lvlJc w:val="left"/>
      <w:pPr>
        <w:ind w:left="4680" w:hanging="360"/>
      </w:pPr>
      <w:rPr>
        <w:rFonts w:ascii="Symbol" w:hAnsi="Symbol" w:hint="default"/>
      </w:rPr>
    </w:lvl>
    <w:lvl w:ilvl="7" w:tplc="147EA6FA">
      <w:start w:val="1"/>
      <w:numFmt w:val="bullet"/>
      <w:lvlText w:val="o"/>
      <w:lvlJc w:val="left"/>
      <w:pPr>
        <w:ind w:left="5400" w:hanging="360"/>
      </w:pPr>
      <w:rPr>
        <w:rFonts w:ascii="Courier New" w:hAnsi="Courier New" w:hint="default"/>
      </w:rPr>
    </w:lvl>
    <w:lvl w:ilvl="8" w:tplc="637260B4">
      <w:start w:val="1"/>
      <w:numFmt w:val="bullet"/>
      <w:lvlText w:val=""/>
      <w:lvlJc w:val="left"/>
      <w:pPr>
        <w:ind w:left="6120" w:hanging="360"/>
      </w:pPr>
      <w:rPr>
        <w:rFonts w:ascii="Wingdings" w:hAnsi="Wingdings" w:hint="default"/>
      </w:rPr>
    </w:lvl>
  </w:abstractNum>
  <w:abstractNum w:abstractNumId="3" w15:restartNumberingAfterBreak="0">
    <w:nsid w:val="19602D2B"/>
    <w:multiLevelType w:val="hybridMultilevel"/>
    <w:tmpl w:val="28489494"/>
    <w:lvl w:ilvl="0" w:tplc="08090001">
      <w:start w:val="1"/>
      <w:numFmt w:val="bullet"/>
      <w:lvlText w:val=""/>
      <w:lvlJc w:val="left"/>
      <w:pPr>
        <w:ind w:left="800" w:hanging="360"/>
      </w:pPr>
      <w:rPr>
        <w:rFonts w:ascii="Symbol" w:hAnsi="Symbol" w:hint="default"/>
      </w:rPr>
    </w:lvl>
    <w:lvl w:ilvl="1" w:tplc="08090003" w:tentative="1">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4" w15:restartNumberingAfterBreak="0">
    <w:nsid w:val="1C7D198E"/>
    <w:multiLevelType w:val="hybridMultilevel"/>
    <w:tmpl w:val="2B76C14E"/>
    <w:lvl w:ilvl="0" w:tplc="49A47E30">
      <w:start w:val="1"/>
      <w:numFmt w:val="decimal"/>
      <w:lvlText w:val="%1."/>
      <w:lvlJc w:val="left"/>
      <w:pPr>
        <w:ind w:left="720" w:hanging="360"/>
      </w:pPr>
    </w:lvl>
    <w:lvl w:ilvl="1" w:tplc="8D72C21A">
      <w:start w:val="1"/>
      <w:numFmt w:val="lowerLetter"/>
      <w:lvlText w:val="%2."/>
      <w:lvlJc w:val="left"/>
      <w:pPr>
        <w:ind w:left="1440" w:hanging="360"/>
      </w:pPr>
    </w:lvl>
    <w:lvl w:ilvl="2" w:tplc="EE72320C">
      <w:start w:val="1"/>
      <w:numFmt w:val="lowerRoman"/>
      <w:lvlText w:val="%3."/>
      <w:lvlJc w:val="right"/>
      <w:pPr>
        <w:ind w:left="2160" w:hanging="180"/>
      </w:pPr>
    </w:lvl>
    <w:lvl w:ilvl="3" w:tplc="77B03582">
      <w:start w:val="1"/>
      <w:numFmt w:val="decimal"/>
      <w:lvlText w:val="%4."/>
      <w:lvlJc w:val="left"/>
      <w:pPr>
        <w:ind w:left="2880" w:hanging="360"/>
      </w:pPr>
    </w:lvl>
    <w:lvl w:ilvl="4" w:tplc="0508880C">
      <w:start w:val="1"/>
      <w:numFmt w:val="lowerLetter"/>
      <w:lvlText w:val="%5."/>
      <w:lvlJc w:val="left"/>
      <w:pPr>
        <w:ind w:left="3600" w:hanging="360"/>
      </w:pPr>
    </w:lvl>
    <w:lvl w:ilvl="5" w:tplc="BCE2E00A">
      <w:start w:val="1"/>
      <w:numFmt w:val="lowerRoman"/>
      <w:lvlText w:val="%6."/>
      <w:lvlJc w:val="right"/>
      <w:pPr>
        <w:ind w:left="4320" w:hanging="180"/>
      </w:pPr>
    </w:lvl>
    <w:lvl w:ilvl="6" w:tplc="8EAA7A1C">
      <w:start w:val="1"/>
      <w:numFmt w:val="decimal"/>
      <w:lvlText w:val="%7."/>
      <w:lvlJc w:val="left"/>
      <w:pPr>
        <w:ind w:left="5040" w:hanging="360"/>
      </w:pPr>
    </w:lvl>
    <w:lvl w:ilvl="7" w:tplc="EAAC5078">
      <w:start w:val="1"/>
      <w:numFmt w:val="lowerLetter"/>
      <w:lvlText w:val="%8."/>
      <w:lvlJc w:val="left"/>
      <w:pPr>
        <w:ind w:left="5760" w:hanging="360"/>
      </w:pPr>
    </w:lvl>
    <w:lvl w:ilvl="8" w:tplc="8346829C">
      <w:start w:val="1"/>
      <w:numFmt w:val="lowerRoman"/>
      <w:lvlText w:val="%9."/>
      <w:lvlJc w:val="right"/>
      <w:pPr>
        <w:ind w:left="6480" w:hanging="180"/>
      </w:pPr>
    </w:lvl>
  </w:abstractNum>
  <w:abstractNum w:abstractNumId="5" w15:restartNumberingAfterBreak="0">
    <w:nsid w:val="252237A0"/>
    <w:multiLevelType w:val="hybridMultilevel"/>
    <w:tmpl w:val="5504E4BA"/>
    <w:lvl w:ilvl="0" w:tplc="5D1C535A">
      <w:start w:val="1"/>
      <w:numFmt w:val="bullet"/>
      <w:lvlText w:val=""/>
      <w:lvlJc w:val="left"/>
      <w:pPr>
        <w:ind w:left="360" w:hanging="360"/>
      </w:pPr>
      <w:rPr>
        <w:rFonts w:ascii="Symbol" w:hAnsi="Symbol" w:hint="default"/>
      </w:rPr>
    </w:lvl>
    <w:lvl w:ilvl="1" w:tplc="3CBC6F44">
      <w:start w:val="1"/>
      <w:numFmt w:val="bullet"/>
      <w:lvlText w:val="o"/>
      <w:lvlJc w:val="left"/>
      <w:pPr>
        <w:ind w:left="1080" w:hanging="360"/>
      </w:pPr>
      <w:rPr>
        <w:rFonts w:ascii="Courier New" w:hAnsi="Courier New" w:hint="default"/>
      </w:rPr>
    </w:lvl>
    <w:lvl w:ilvl="2" w:tplc="085AE05A">
      <w:start w:val="1"/>
      <w:numFmt w:val="bullet"/>
      <w:lvlText w:val=""/>
      <w:lvlJc w:val="left"/>
      <w:pPr>
        <w:ind w:left="1800" w:hanging="360"/>
      </w:pPr>
      <w:rPr>
        <w:rFonts w:ascii="Wingdings" w:hAnsi="Wingdings" w:hint="default"/>
      </w:rPr>
    </w:lvl>
    <w:lvl w:ilvl="3" w:tplc="871CD018">
      <w:start w:val="1"/>
      <w:numFmt w:val="bullet"/>
      <w:lvlText w:val=""/>
      <w:lvlJc w:val="left"/>
      <w:pPr>
        <w:ind w:left="2520" w:hanging="360"/>
      </w:pPr>
      <w:rPr>
        <w:rFonts w:ascii="Symbol" w:hAnsi="Symbol" w:hint="default"/>
      </w:rPr>
    </w:lvl>
    <w:lvl w:ilvl="4" w:tplc="C120865E">
      <w:start w:val="1"/>
      <w:numFmt w:val="bullet"/>
      <w:lvlText w:val="o"/>
      <w:lvlJc w:val="left"/>
      <w:pPr>
        <w:ind w:left="3240" w:hanging="360"/>
      </w:pPr>
      <w:rPr>
        <w:rFonts w:ascii="Courier New" w:hAnsi="Courier New" w:hint="default"/>
      </w:rPr>
    </w:lvl>
    <w:lvl w:ilvl="5" w:tplc="56DEF066">
      <w:start w:val="1"/>
      <w:numFmt w:val="bullet"/>
      <w:lvlText w:val=""/>
      <w:lvlJc w:val="left"/>
      <w:pPr>
        <w:ind w:left="3960" w:hanging="360"/>
      </w:pPr>
      <w:rPr>
        <w:rFonts w:ascii="Wingdings" w:hAnsi="Wingdings" w:hint="default"/>
      </w:rPr>
    </w:lvl>
    <w:lvl w:ilvl="6" w:tplc="26F27A24">
      <w:start w:val="1"/>
      <w:numFmt w:val="bullet"/>
      <w:lvlText w:val=""/>
      <w:lvlJc w:val="left"/>
      <w:pPr>
        <w:ind w:left="4680" w:hanging="360"/>
      </w:pPr>
      <w:rPr>
        <w:rFonts w:ascii="Symbol" w:hAnsi="Symbol" w:hint="default"/>
      </w:rPr>
    </w:lvl>
    <w:lvl w:ilvl="7" w:tplc="5A7816F8">
      <w:start w:val="1"/>
      <w:numFmt w:val="bullet"/>
      <w:lvlText w:val="o"/>
      <w:lvlJc w:val="left"/>
      <w:pPr>
        <w:ind w:left="5400" w:hanging="360"/>
      </w:pPr>
      <w:rPr>
        <w:rFonts w:ascii="Courier New" w:hAnsi="Courier New" w:hint="default"/>
      </w:rPr>
    </w:lvl>
    <w:lvl w:ilvl="8" w:tplc="8EFA9418">
      <w:start w:val="1"/>
      <w:numFmt w:val="bullet"/>
      <w:lvlText w:val=""/>
      <w:lvlJc w:val="left"/>
      <w:pPr>
        <w:ind w:left="6120" w:hanging="360"/>
      </w:pPr>
      <w:rPr>
        <w:rFonts w:ascii="Wingdings" w:hAnsi="Wingdings" w:hint="default"/>
      </w:rPr>
    </w:lvl>
  </w:abstractNum>
  <w:abstractNum w:abstractNumId="6" w15:restartNumberingAfterBreak="0">
    <w:nsid w:val="2EE12C4D"/>
    <w:multiLevelType w:val="hybridMultilevel"/>
    <w:tmpl w:val="7BCCBD6C"/>
    <w:lvl w:ilvl="0" w:tplc="6C628970">
      <w:start w:val="1"/>
      <w:numFmt w:val="decimal"/>
      <w:lvlText w:val="%1."/>
      <w:lvlJc w:val="left"/>
      <w:pPr>
        <w:ind w:left="720" w:hanging="360"/>
      </w:pPr>
    </w:lvl>
    <w:lvl w:ilvl="1" w:tplc="23805A6C">
      <w:start w:val="1"/>
      <w:numFmt w:val="lowerLetter"/>
      <w:lvlText w:val="%2."/>
      <w:lvlJc w:val="left"/>
      <w:pPr>
        <w:ind w:left="1440" w:hanging="360"/>
      </w:pPr>
    </w:lvl>
    <w:lvl w:ilvl="2" w:tplc="799CB5DE">
      <w:start w:val="1"/>
      <w:numFmt w:val="lowerRoman"/>
      <w:lvlText w:val="%3."/>
      <w:lvlJc w:val="right"/>
      <w:pPr>
        <w:ind w:left="2160" w:hanging="180"/>
      </w:pPr>
    </w:lvl>
    <w:lvl w:ilvl="3" w:tplc="A4E8EB2A">
      <w:start w:val="1"/>
      <w:numFmt w:val="decimal"/>
      <w:lvlText w:val="%4."/>
      <w:lvlJc w:val="left"/>
      <w:pPr>
        <w:ind w:left="2880" w:hanging="360"/>
      </w:pPr>
    </w:lvl>
    <w:lvl w:ilvl="4" w:tplc="4A201886">
      <w:start w:val="1"/>
      <w:numFmt w:val="lowerLetter"/>
      <w:lvlText w:val="%5."/>
      <w:lvlJc w:val="left"/>
      <w:pPr>
        <w:ind w:left="3600" w:hanging="360"/>
      </w:pPr>
    </w:lvl>
    <w:lvl w:ilvl="5" w:tplc="2188C5F6">
      <w:start w:val="1"/>
      <w:numFmt w:val="lowerRoman"/>
      <w:lvlText w:val="%6."/>
      <w:lvlJc w:val="right"/>
      <w:pPr>
        <w:ind w:left="4320" w:hanging="180"/>
      </w:pPr>
    </w:lvl>
    <w:lvl w:ilvl="6" w:tplc="1FCEA790">
      <w:start w:val="1"/>
      <w:numFmt w:val="decimal"/>
      <w:lvlText w:val="%7."/>
      <w:lvlJc w:val="left"/>
      <w:pPr>
        <w:ind w:left="5040" w:hanging="360"/>
      </w:pPr>
    </w:lvl>
    <w:lvl w:ilvl="7" w:tplc="BB1CB362">
      <w:start w:val="1"/>
      <w:numFmt w:val="lowerLetter"/>
      <w:lvlText w:val="%8."/>
      <w:lvlJc w:val="left"/>
      <w:pPr>
        <w:ind w:left="5760" w:hanging="360"/>
      </w:pPr>
    </w:lvl>
    <w:lvl w:ilvl="8" w:tplc="3E244B12">
      <w:start w:val="1"/>
      <w:numFmt w:val="lowerRoman"/>
      <w:lvlText w:val="%9."/>
      <w:lvlJc w:val="right"/>
      <w:pPr>
        <w:ind w:left="6480" w:hanging="180"/>
      </w:pPr>
    </w:lvl>
  </w:abstractNum>
  <w:abstractNum w:abstractNumId="7" w15:restartNumberingAfterBreak="0">
    <w:nsid w:val="30BB3497"/>
    <w:multiLevelType w:val="hybridMultilevel"/>
    <w:tmpl w:val="88D85E32"/>
    <w:lvl w:ilvl="0" w:tplc="355C8F3E">
      <w:start w:val="1"/>
      <w:numFmt w:val="bullet"/>
      <w:lvlText w:val=""/>
      <w:lvlJc w:val="left"/>
      <w:pPr>
        <w:ind w:left="720" w:hanging="360"/>
      </w:pPr>
      <w:rPr>
        <w:rFonts w:ascii="Wingdings" w:hAnsi="Wingdings" w:hint="default"/>
      </w:rPr>
    </w:lvl>
    <w:lvl w:ilvl="1" w:tplc="B5B8E99E">
      <w:start w:val="1"/>
      <w:numFmt w:val="bullet"/>
      <w:lvlText w:val="o"/>
      <w:lvlJc w:val="left"/>
      <w:pPr>
        <w:ind w:left="1440" w:hanging="360"/>
      </w:pPr>
      <w:rPr>
        <w:rFonts w:ascii="Courier New" w:hAnsi="Courier New" w:hint="default"/>
      </w:rPr>
    </w:lvl>
    <w:lvl w:ilvl="2" w:tplc="F5101A1C">
      <w:start w:val="1"/>
      <w:numFmt w:val="bullet"/>
      <w:lvlText w:val=""/>
      <w:lvlJc w:val="left"/>
      <w:pPr>
        <w:ind w:left="2160" w:hanging="360"/>
      </w:pPr>
      <w:rPr>
        <w:rFonts w:ascii="Wingdings" w:hAnsi="Wingdings" w:hint="default"/>
      </w:rPr>
    </w:lvl>
    <w:lvl w:ilvl="3" w:tplc="26501A4C">
      <w:start w:val="1"/>
      <w:numFmt w:val="bullet"/>
      <w:lvlText w:val=""/>
      <w:lvlJc w:val="left"/>
      <w:pPr>
        <w:ind w:left="2880" w:hanging="360"/>
      </w:pPr>
      <w:rPr>
        <w:rFonts w:ascii="Symbol" w:hAnsi="Symbol" w:hint="default"/>
      </w:rPr>
    </w:lvl>
    <w:lvl w:ilvl="4" w:tplc="537079F8">
      <w:start w:val="1"/>
      <w:numFmt w:val="bullet"/>
      <w:lvlText w:val="o"/>
      <w:lvlJc w:val="left"/>
      <w:pPr>
        <w:ind w:left="3600" w:hanging="360"/>
      </w:pPr>
      <w:rPr>
        <w:rFonts w:ascii="Courier New" w:hAnsi="Courier New" w:hint="default"/>
      </w:rPr>
    </w:lvl>
    <w:lvl w:ilvl="5" w:tplc="AA0C35F6">
      <w:start w:val="1"/>
      <w:numFmt w:val="bullet"/>
      <w:lvlText w:val=""/>
      <w:lvlJc w:val="left"/>
      <w:pPr>
        <w:ind w:left="4320" w:hanging="360"/>
      </w:pPr>
      <w:rPr>
        <w:rFonts w:ascii="Wingdings" w:hAnsi="Wingdings" w:hint="default"/>
      </w:rPr>
    </w:lvl>
    <w:lvl w:ilvl="6" w:tplc="7CB4676E">
      <w:start w:val="1"/>
      <w:numFmt w:val="bullet"/>
      <w:lvlText w:val=""/>
      <w:lvlJc w:val="left"/>
      <w:pPr>
        <w:ind w:left="5040" w:hanging="360"/>
      </w:pPr>
      <w:rPr>
        <w:rFonts w:ascii="Symbol" w:hAnsi="Symbol" w:hint="default"/>
      </w:rPr>
    </w:lvl>
    <w:lvl w:ilvl="7" w:tplc="69AA0FB2">
      <w:start w:val="1"/>
      <w:numFmt w:val="bullet"/>
      <w:lvlText w:val="o"/>
      <w:lvlJc w:val="left"/>
      <w:pPr>
        <w:ind w:left="5760" w:hanging="360"/>
      </w:pPr>
      <w:rPr>
        <w:rFonts w:ascii="Courier New" w:hAnsi="Courier New" w:hint="default"/>
      </w:rPr>
    </w:lvl>
    <w:lvl w:ilvl="8" w:tplc="9B34AC6E">
      <w:start w:val="1"/>
      <w:numFmt w:val="bullet"/>
      <w:lvlText w:val=""/>
      <w:lvlJc w:val="left"/>
      <w:pPr>
        <w:ind w:left="6480" w:hanging="360"/>
      </w:pPr>
      <w:rPr>
        <w:rFonts w:ascii="Wingdings" w:hAnsi="Wingdings" w:hint="default"/>
      </w:rPr>
    </w:lvl>
  </w:abstractNum>
  <w:abstractNum w:abstractNumId="8" w15:restartNumberingAfterBreak="0">
    <w:nsid w:val="314B44A0"/>
    <w:multiLevelType w:val="hybridMultilevel"/>
    <w:tmpl w:val="E0C8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5E113F"/>
    <w:multiLevelType w:val="hybridMultilevel"/>
    <w:tmpl w:val="BAEEAD58"/>
    <w:lvl w:ilvl="0" w:tplc="82D49128">
      <w:start w:val="1"/>
      <w:numFmt w:val="bullet"/>
      <w:lvlText w:val=""/>
      <w:lvlJc w:val="left"/>
      <w:pPr>
        <w:ind w:left="720" w:hanging="360"/>
      </w:pPr>
      <w:rPr>
        <w:rFonts w:ascii="Symbol" w:hAnsi="Symbol" w:hint="default"/>
      </w:rPr>
    </w:lvl>
    <w:lvl w:ilvl="1" w:tplc="36C81936">
      <w:start w:val="1"/>
      <w:numFmt w:val="bullet"/>
      <w:lvlText w:val="o"/>
      <w:lvlJc w:val="left"/>
      <w:pPr>
        <w:ind w:left="1440" w:hanging="360"/>
      </w:pPr>
      <w:rPr>
        <w:rFonts w:ascii="Courier New" w:hAnsi="Courier New" w:hint="default"/>
      </w:rPr>
    </w:lvl>
    <w:lvl w:ilvl="2" w:tplc="6DD868D2">
      <w:start w:val="1"/>
      <w:numFmt w:val="bullet"/>
      <w:lvlText w:val=""/>
      <w:lvlJc w:val="left"/>
      <w:pPr>
        <w:ind w:left="2160" w:hanging="360"/>
      </w:pPr>
      <w:rPr>
        <w:rFonts w:ascii="Wingdings" w:hAnsi="Wingdings" w:hint="default"/>
      </w:rPr>
    </w:lvl>
    <w:lvl w:ilvl="3" w:tplc="C9D22958">
      <w:start w:val="1"/>
      <w:numFmt w:val="bullet"/>
      <w:lvlText w:val=""/>
      <w:lvlJc w:val="left"/>
      <w:pPr>
        <w:ind w:left="2880" w:hanging="360"/>
      </w:pPr>
      <w:rPr>
        <w:rFonts w:ascii="Symbol" w:hAnsi="Symbol" w:hint="default"/>
      </w:rPr>
    </w:lvl>
    <w:lvl w:ilvl="4" w:tplc="6C162146">
      <w:start w:val="1"/>
      <w:numFmt w:val="bullet"/>
      <w:lvlText w:val="o"/>
      <w:lvlJc w:val="left"/>
      <w:pPr>
        <w:ind w:left="3600" w:hanging="360"/>
      </w:pPr>
      <w:rPr>
        <w:rFonts w:ascii="Courier New" w:hAnsi="Courier New" w:hint="default"/>
      </w:rPr>
    </w:lvl>
    <w:lvl w:ilvl="5" w:tplc="D316A1EA">
      <w:start w:val="1"/>
      <w:numFmt w:val="bullet"/>
      <w:lvlText w:val=""/>
      <w:lvlJc w:val="left"/>
      <w:pPr>
        <w:ind w:left="4320" w:hanging="360"/>
      </w:pPr>
      <w:rPr>
        <w:rFonts w:ascii="Wingdings" w:hAnsi="Wingdings" w:hint="default"/>
      </w:rPr>
    </w:lvl>
    <w:lvl w:ilvl="6" w:tplc="F93C3AAA">
      <w:start w:val="1"/>
      <w:numFmt w:val="bullet"/>
      <w:lvlText w:val=""/>
      <w:lvlJc w:val="left"/>
      <w:pPr>
        <w:ind w:left="5040" w:hanging="360"/>
      </w:pPr>
      <w:rPr>
        <w:rFonts w:ascii="Symbol" w:hAnsi="Symbol" w:hint="default"/>
      </w:rPr>
    </w:lvl>
    <w:lvl w:ilvl="7" w:tplc="1D327208">
      <w:start w:val="1"/>
      <w:numFmt w:val="bullet"/>
      <w:lvlText w:val="o"/>
      <w:lvlJc w:val="left"/>
      <w:pPr>
        <w:ind w:left="5760" w:hanging="360"/>
      </w:pPr>
      <w:rPr>
        <w:rFonts w:ascii="Courier New" w:hAnsi="Courier New" w:hint="default"/>
      </w:rPr>
    </w:lvl>
    <w:lvl w:ilvl="8" w:tplc="24AE72A8">
      <w:start w:val="1"/>
      <w:numFmt w:val="bullet"/>
      <w:lvlText w:val=""/>
      <w:lvlJc w:val="left"/>
      <w:pPr>
        <w:ind w:left="6480" w:hanging="360"/>
      </w:pPr>
      <w:rPr>
        <w:rFonts w:ascii="Wingdings" w:hAnsi="Wingdings" w:hint="default"/>
      </w:rPr>
    </w:lvl>
  </w:abstractNum>
  <w:abstractNum w:abstractNumId="10" w15:restartNumberingAfterBreak="0">
    <w:nsid w:val="31A55609"/>
    <w:multiLevelType w:val="hybridMultilevel"/>
    <w:tmpl w:val="C4301A56"/>
    <w:lvl w:ilvl="0" w:tplc="B86EDC1C">
      <w:start w:val="1"/>
      <w:numFmt w:val="bullet"/>
      <w:lvlText w:val=""/>
      <w:lvlJc w:val="left"/>
      <w:pPr>
        <w:ind w:left="360" w:hanging="360"/>
      </w:pPr>
      <w:rPr>
        <w:rFonts w:ascii="Symbol" w:hAnsi="Symbol" w:hint="default"/>
      </w:rPr>
    </w:lvl>
    <w:lvl w:ilvl="1" w:tplc="CB08A79E">
      <w:start w:val="1"/>
      <w:numFmt w:val="bullet"/>
      <w:lvlText w:val="o"/>
      <w:lvlJc w:val="left"/>
      <w:pPr>
        <w:ind w:left="1080" w:hanging="360"/>
      </w:pPr>
      <w:rPr>
        <w:rFonts w:ascii="Courier New" w:hAnsi="Courier New" w:hint="default"/>
      </w:rPr>
    </w:lvl>
    <w:lvl w:ilvl="2" w:tplc="E5C65F22">
      <w:start w:val="1"/>
      <w:numFmt w:val="bullet"/>
      <w:lvlText w:val=""/>
      <w:lvlJc w:val="left"/>
      <w:pPr>
        <w:ind w:left="1800" w:hanging="360"/>
      </w:pPr>
      <w:rPr>
        <w:rFonts w:ascii="Wingdings" w:hAnsi="Wingdings" w:hint="default"/>
      </w:rPr>
    </w:lvl>
    <w:lvl w:ilvl="3" w:tplc="2C24EF9A">
      <w:start w:val="1"/>
      <w:numFmt w:val="bullet"/>
      <w:lvlText w:val=""/>
      <w:lvlJc w:val="left"/>
      <w:pPr>
        <w:ind w:left="2520" w:hanging="360"/>
      </w:pPr>
      <w:rPr>
        <w:rFonts w:ascii="Symbol" w:hAnsi="Symbol" w:hint="default"/>
      </w:rPr>
    </w:lvl>
    <w:lvl w:ilvl="4" w:tplc="7E7AA2DC">
      <w:start w:val="1"/>
      <w:numFmt w:val="bullet"/>
      <w:lvlText w:val="o"/>
      <w:lvlJc w:val="left"/>
      <w:pPr>
        <w:ind w:left="3240" w:hanging="360"/>
      </w:pPr>
      <w:rPr>
        <w:rFonts w:ascii="Courier New" w:hAnsi="Courier New" w:hint="default"/>
      </w:rPr>
    </w:lvl>
    <w:lvl w:ilvl="5" w:tplc="6FAC8544">
      <w:start w:val="1"/>
      <w:numFmt w:val="bullet"/>
      <w:lvlText w:val=""/>
      <w:lvlJc w:val="left"/>
      <w:pPr>
        <w:ind w:left="3960" w:hanging="360"/>
      </w:pPr>
      <w:rPr>
        <w:rFonts w:ascii="Wingdings" w:hAnsi="Wingdings" w:hint="default"/>
      </w:rPr>
    </w:lvl>
    <w:lvl w:ilvl="6" w:tplc="2AE872D4">
      <w:start w:val="1"/>
      <w:numFmt w:val="bullet"/>
      <w:lvlText w:val=""/>
      <w:lvlJc w:val="left"/>
      <w:pPr>
        <w:ind w:left="4680" w:hanging="360"/>
      </w:pPr>
      <w:rPr>
        <w:rFonts w:ascii="Symbol" w:hAnsi="Symbol" w:hint="default"/>
      </w:rPr>
    </w:lvl>
    <w:lvl w:ilvl="7" w:tplc="AC00165C">
      <w:start w:val="1"/>
      <w:numFmt w:val="bullet"/>
      <w:lvlText w:val="o"/>
      <w:lvlJc w:val="left"/>
      <w:pPr>
        <w:ind w:left="5400" w:hanging="360"/>
      </w:pPr>
      <w:rPr>
        <w:rFonts w:ascii="Courier New" w:hAnsi="Courier New" w:hint="default"/>
      </w:rPr>
    </w:lvl>
    <w:lvl w:ilvl="8" w:tplc="39200922">
      <w:start w:val="1"/>
      <w:numFmt w:val="bullet"/>
      <w:lvlText w:val=""/>
      <w:lvlJc w:val="left"/>
      <w:pPr>
        <w:ind w:left="6120" w:hanging="360"/>
      </w:pPr>
      <w:rPr>
        <w:rFonts w:ascii="Wingdings" w:hAnsi="Wingdings" w:hint="default"/>
      </w:rPr>
    </w:lvl>
  </w:abstractNum>
  <w:abstractNum w:abstractNumId="11" w15:restartNumberingAfterBreak="0">
    <w:nsid w:val="347E0B05"/>
    <w:multiLevelType w:val="hybridMultilevel"/>
    <w:tmpl w:val="8F4CFE26"/>
    <w:lvl w:ilvl="0" w:tplc="08090005">
      <w:start w:val="1"/>
      <w:numFmt w:val="bullet"/>
      <w:lvlText w:val=""/>
      <w:lvlJc w:val="left"/>
      <w:pPr>
        <w:ind w:left="800" w:hanging="360"/>
      </w:pPr>
      <w:rPr>
        <w:rFonts w:ascii="Wingdings" w:hAnsi="Wingdings" w:hint="default"/>
      </w:rPr>
    </w:lvl>
    <w:lvl w:ilvl="1" w:tplc="08090003">
      <w:start w:val="1"/>
      <w:numFmt w:val="bullet"/>
      <w:lvlText w:val="o"/>
      <w:lvlJc w:val="left"/>
      <w:pPr>
        <w:ind w:left="1520" w:hanging="360"/>
      </w:pPr>
      <w:rPr>
        <w:rFonts w:ascii="Courier New" w:hAnsi="Courier New" w:cs="Courier New" w:hint="default"/>
      </w:rPr>
    </w:lvl>
    <w:lvl w:ilvl="2" w:tplc="08090005">
      <w:start w:val="1"/>
      <w:numFmt w:val="bullet"/>
      <w:lvlText w:val=""/>
      <w:lvlJc w:val="left"/>
      <w:pPr>
        <w:ind w:left="2240" w:hanging="360"/>
      </w:pPr>
      <w:rPr>
        <w:rFonts w:ascii="Wingdings" w:hAnsi="Wingdings" w:hint="default"/>
      </w:rPr>
    </w:lvl>
    <w:lvl w:ilvl="3" w:tplc="08090001">
      <w:start w:val="1"/>
      <w:numFmt w:val="bullet"/>
      <w:lvlText w:val=""/>
      <w:lvlJc w:val="left"/>
      <w:pPr>
        <w:ind w:left="2960" w:hanging="360"/>
      </w:pPr>
      <w:rPr>
        <w:rFonts w:ascii="Symbol" w:hAnsi="Symbol" w:hint="default"/>
      </w:rPr>
    </w:lvl>
    <w:lvl w:ilvl="4" w:tplc="08090003">
      <w:start w:val="1"/>
      <w:numFmt w:val="bullet"/>
      <w:lvlText w:val="o"/>
      <w:lvlJc w:val="left"/>
      <w:pPr>
        <w:ind w:left="3680" w:hanging="360"/>
      </w:pPr>
      <w:rPr>
        <w:rFonts w:ascii="Courier New" w:hAnsi="Courier New" w:cs="Courier New" w:hint="default"/>
      </w:rPr>
    </w:lvl>
    <w:lvl w:ilvl="5" w:tplc="08090005">
      <w:start w:val="1"/>
      <w:numFmt w:val="bullet"/>
      <w:lvlText w:val=""/>
      <w:lvlJc w:val="left"/>
      <w:pPr>
        <w:ind w:left="4400" w:hanging="360"/>
      </w:pPr>
      <w:rPr>
        <w:rFonts w:ascii="Wingdings" w:hAnsi="Wingdings" w:hint="default"/>
      </w:rPr>
    </w:lvl>
    <w:lvl w:ilvl="6" w:tplc="08090001">
      <w:start w:val="1"/>
      <w:numFmt w:val="bullet"/>
      <w:lvlText w:val=""/>
      <w:lvlJc w:val="left"/>
      <w:pPr>
        <w:ind w:left="5120" w:hanging="360"/>
      </w:pPr>
      <w:rPr>
        <w:rFonts w:ascii="Symbol" w:hAnsi="Symbol" w:hint="default"/>
      </w:rPr>
    </w:lvl>
    <w:lvl w:ilvl="7" w:tplc="08090003">
      <w:start w:val="1"/>
      <w:numFmt w:val="bullet"/>
      <w:lvlText w:val="o"/>
      <w:lvlJc w:val="left"/>
      <w:pPr>
        <w:ind w:left="5840" w:hanging="360"/>
      </w:pPr>
      <w:rPr>
        <w:rFonts w:ascii="Courier New" w:hAnsi="Courier New" w:cs="Courier New" w:hint="default"/>
      </w:rPr>
    </w:lvl>
    <w:lvl w:ilvl="8" w:tplc="08090005">
      <w:start w:val="1"/>
      <w:numFmt w:val="bullet"/>
      <w:lvlText w:val=""/>
      <w:lvlJc w:val="left"/>
      <w:pPr>
        <w:ind w:left="6560" w:hanging="360"/>
      </w:pPr>
      <w:rPr>
        <w:rFonts w:ascii="Wingdings" w:hAnsi="Wingdings" w:hint="default"/>
      </w:rPr>
    </w:lvl>
  </w:abstractNum>
  <w:abstractNum w:abstractNumId="12" w15:restartNumberingAfterBreak="0">
    <w:nsid w:val="48216B10"/>
    <w:multiLevelType w:val="hybridMultilevel"/>
    <w:tmpl w:val="1AE4233C"/>
    <w:lvl w:ilvl="0" w:tplc="27B46CD6">
      <w:start w:val="1"/>
      <w:numFmt w:val="bullet"/>
      <w:lvlText w:val=""/>
      <w:lvlJc w:val="left"/>
      <w:pPr>
        <w:ind w:left="360" w:hanging="360"/>
      </w:pPr>
      <w:rPr>
        <w:rFonts w:ascii="Symbol" w:hAnsi="Symbol" w:hint="default"/>
      </w:rPr>
    </w:lvl>
    <w:lvl w:ilvl="1" w:tplc="C928B97A">
      <w:start w:val="1"/>
      <w:numFmt w:val="bullet"/>
      <w:lvlText w:val="o"/>
      <w:lvlJc w:val="left"/>
      <w:pPr>
        <w:ind w:left="1080" w:hanging="360"/>
      </w:pPr>
      <w:rPr>
        <w:rFonts w:ascii="Courier New" w:hAnsi="Courier New" w:hint="default"/>
      </w:rPr>
    </w:lvl>
    <w:lvl w:ilvl="2" w:tplc="2CBEE08A">
      <w:start w:val="1"/>
      <w:numFmt w:val="bullet"/>
      <w:lvlText w:val=""/>
      <w:lvlJc w:val="left"/>
      <w:pPr>
        <w:ind w:left="1800" w:hanging="360"/>
      </w:pPr>
      <w:rPr>
        <w:rFonts w:ascii="Wingdings" w:hAnsi="Wingdings" w:hint="default"/>
      </w:rPr>
    </w:lvl>
    <w:lvl w:ilvl="3" w:tplc="952AE856">
      <w:start w:val="1"/>
      <w:numFmt w:val="bullet"/>
      <w:lvlText w:val=""/>
      <w:lvlJc w:val="left"/>
      <w:pPr>
        <w:ind w:left="2520" w:hanging="360"/>
      </w:pPr>
      <w:rPr>
        <w:rFonts w:ascii="Symbol" w:hAnsi="Symbol" w:hint="default"/>
      </w:rPr>
    </w:lvl>
    <w:lvl w:ilvl="4" w:tplc="ED962708">
      <w:start w:val="1"/>
      <w:numFmt w:val="bullet"/>
      <w:lvlText w:val="o"/>
      <w:lvlJc w:val="left"/>
      <w:pPr>
        <w:ind w:left="3240" w:hanging="360"/>
      </w:pPr>
      <w:rPr>
        <w:rFonts w:ascii="Courier New" w:hAnsi="Courier New" w:hint="default"/>
      </w:rPr>
    </w:lvl>
    <w:lvl w:ilvl="5" w:tplc="AA9A682C">
      <w:start w:val="1"/>
      <w:numFmt w:val="bullet"/>
      <w:lvlText w:val=""/>
      <w:lvlJc w:val="left"/>
      <w:pPr>
        <w:ind w:left="3960" w:hanging="360"/>
      </w:pPr>
      <w:rPr>
        <w:rFonts w:ascii="Wingdings" w:hAnsi="Wingdings" w:hint="default"/>
      </w:rPr>
    </w:lvl>
    <w:lvl w:ilvl="6" w:tplc="B986CCCA">
      <w:start w:val="1"/>
      <w:numFmt w:val="bullet"/>
      <w:lvlText w:val=""/>
      <w:lvlJc w:val="left"/>
      <w:pPr>
        <w:ind w:left="4680" w:hanging="360"/>
      </w:pPr>
      <w:rPr>
        <w:rFonts w:ascii="Symbol" w:hAnsi="Symbol" w:hint="default"/>
      </w:rPr>
    </w:lvl>
    <w:lvl w:ilvl="7" w:tplc="E5662AD8">
      <w:start w:val="1"/>
      <w:numFmt w:val="bullet"/>
      <w:lvlText w:val="o"/>
      <w:lvlJc w:val="left"/>
      <w:pPr>
        <w:ind w:left="5400" w:hanging="360"/>
      </w:pPr>
      <w:rPr>
        <w:rFonts w:ascii="Courier New" w:hAnsi="Courier New" w:hint="default"/>
      </w:rPr>
    </w:lvl>
    <w:lvl w:ilvl="8" w:tplc="FD0C5270">
      <w:start w:val="1"/>
      <w:numFmt w:val="bullet"/>
      <w:lvlText w:val=""/>
      <w:lvlJc w:val="left"/>
      <w:pPr>
        <w:ind w:left="6120" w:hanging="360"/>
      </w:pPr>
      <w:rPr>
        <w:rFonts w:ascii="Wingdings" w:hAnsi="Wingdings" w:hint="default"/>
      </w:rPr>
    </w:lvl>
  </w:abstractNum>
  <w:abstractNum w:abstractNumId="13" w15:restartNumberingAfterBreak="0">
    <w:nsid w:val="487E433B"/>
    <w:multiLevelType w:val="hybridMultilevel"/>
    <w:tmpl w:val="02C48E9E"/>
    <w:lvl w:ilvl="0" w:tplc="D53631CC">
      <w:start w:val="1"/>
      <w:numFmt w:val="bullet"/>
      <w:lvlText w:val=""/>
      <w:lvlJc w:val="left"/>
      <w:pPr>
        <w:ind w:left="720" w:hanging="360"/>
      </w:pPr>
      <w:rPr>
        <w:rFonts w:ascii="Symbol" w:hAnsi="Symbol" w:hint="default"/>
      </w:rPr>
    </w:lvl>
    <w:lvl w:ilvl="1" w:tplc="E1EA6E94">
      <w:start w:val="1"/>
      <w:numFmt w:val="bullet"/>
      <w:lvlText w:val="o"/>
      <w:lvlJc w:val="left"/>
      <w:pPr>
        <w:ind w:left="1440" w:hanging="360"/>
      </w:pPr>
      <w:rPr>
        <w:rFonts w:ascii="Courier New" w:hAnsi="Courier New" w:hint="default"/>
      </w:rPr>
    </w:lvl>
    <w:lvl w:ilvl="2" w:tplc="BB58CC72">
      <w:start w:val="1"/>
      <w:numFmt w:val="bullet"/>
      <w:lvlText w:val=""/>
      <w:lvlJc w:val="left"/>
      <w:pPr>
        <w:ind w:left="2160" w:hanging="360"/>
      </w:pPr>
      <w:rPr>
        <w:rFonts w:ascii="Wingdings" w:hAnsi="Wingdings" w:hint="default"/>
      </w:rPr>
    </w:lvl>
    <w:lvl w:ilvl="3" w:tplc="C254B8A6">
      <w:start w:val="1"/>
      <w:numFmt w:val="bullet"/>
      <w:lvlText w:val=""/>
      <w:lvlJc w:val="left"/>
      <w:pPr>
        <w:ind w:left="2880" w:hanging="360"/>
      </w:pPr>
      <w:rPr>
        <w:rFonts w:ascii="Symbol" w:hAnsi="Symbol" w:hint="default"/>
      </w:rPr>
    </w:lvl>
    <w:lvl w:ilvl="4" w:tplc="544AFC92">
      <w:start w:val="1"/>
      <w:numFmt w:val="bullet"/>
      <w:lvlText w:val="o"/>
      <w:lvlJc w:val="left"/>
      <w:pPr>
        <w:ind w:left="3600" w:hanging="360"/>
      </w:pPr>
      <w:rPr>
        <w:rFonts w:ascii="Courier New" w:hAnsi="Courier New" w:hint="default"/>
      </w:rPr>
    </w:lvl>
    <w:lvl w:ilvl="5" w:tplc="37005DE2">
      <w:start w:val="1"/>
      <w:numFmt w:val="bullet"/>
      <w:lvlText w:val=""/>
      <w:lvlJc w:val="left"/>
      <w:pPr>
        <w:ind w:left="4320" w:hanging="360"/>
      </w:pPr>
      <w:rPr>
        <w:rFonts w:ascii="Wingdings" w:hAnsi="Wingdings" w:hint="default"/>
      </w:rPr>
    </w:lvl>
    <w:lvl w:ilvl="6" w:tplc="36D607B4">
      <w:start w:val="1"/>
      <w:numFmt w:val="bullet"/>
      <w:lvlText w:val=""/>
      <w:lvlJc w:val="left"/>
      <w:pPr>
        <w:ind w:left="5040" w:hanging="360"/>
      </w:pPr>
      <w:rPr>
        <w:rFonts w:ascii="Symbol" w:hAnsi="Symbol" w:hint="default"/>
      </w:rPr>
    </w:lvl>
    <w:lvl w:ilvl="7" w:tplc="D7C8BC14">
      <w:start w:val="1"/>
      <w:numFmt w:val="bullet"/>
      <w:lvlText w:val="o"/>
      <w:lvlJc w:val="left"/>
      <w:pPr>
        <w:ind w:left="5760" w:hanging="360"/>
      </w:pPr>
      <w:rPr>
        <w:rFonts w:ascii="Courier New" w:hAnsi="Courier New" w:hint="default"/>
      </w:rPr>
    </w:lvl>
    <w:lvl w:ilvl="8" w:tplc="C72696EE">
      <w:start w:val="1"/>
      <w:numFmt w:val="bullet"/>
      <w:lvlText w:val=""/>
      <w:lvlJc w:val="left"/>
      <w:pPr>
        <w:ind w:left="6480" w:hanging="360"/>
      </w:pPr>
      <w:rPr>
        <w:rFonts w:ascii="Wingdings" w:hAnsi="Wingdings" w:hint="default"/>
      </w:rPr>
    </w:lvl>
  </w:abstractNum>
  <w:abstractNum w:abstractNumId="14" w15:restartNumberingAfterBreak="0">
    <w:nsid w:val="4D626456"/>
    <w:multiLevelType w:val="hybridMultilevel"/>
    <w:tmpl w:val="0DDAB488"/>
    <w:lvl w:ilvl="0" w:tplc="4EE0717E">
      <w:start w:val="1"/>
      <w:numFmt w:val="decimal"/>
      <w:lvlText w:val="%1."/>
      <w:lvlJc w:val="left"/>
      <w:pPr>
        <w:ind w:left="360" w:hanging="360"/>
      </w:pPr>
    </w:lvl>
    <w:lvl w:ilvl="1" w:tplc="4B60F620">
      <w:start w:val="1"/>
      <w:numFmt w:val="lowerLetter"/>
      <w:lvlText w:val="%2."/>
      <w:lvlJc w:val="left"/>
      <w:pPr>
        <w:ind w:left="1080" w:hanging="360"/>
      </w:pPr>
    </w:lvl>
    <w:lvl w:ilvl="2" w:tplc="EE0022BC">
      <w:start w:val="1"/>
      <w:numFmt w:val="lowerRoman"/>
      <w:lvlText w:val="%3."/>
      <w:lvlJc w:val="right"/>
      <w:pPr>
        <w:ind w:left="1800" w:hanging="180"/>
      </w:pPr>
    </w:lvl>
    <w:lvl w:ilvl="3" w:tplc="CD26D3C6">
      <w:start w:val="1"/>
      <w:numFmt w:val="decimal"/>
      <w:lvlText w:val="%4."/>
      <w:lvlJc w:val="left"/>
      <w:pPr>
        <w:ind w:left="2520" w:hanging="360"/>
      </w:pPr>
    </w:lvl>
    <w:lvl w:ilvl="4" w:tplc="FBB4C5FC">
      <w:start w:val="1"/>
      <w:numFmt w:val="lowerLetter"/>
      <w:lvlText w:val="%5."/>
      <w:lvlJc w:val="left"/>
      <w:pPr>
        <w:ind w:left="3240" w:hanging="360"/>
      </w:pPr>
    </w:lvl>
    <w:lvl w:ilvl="5" w:tplc="CDCEEB4E">
      <w:start w:val="1"/>
      <w:numFmt w:val="lowerRoman"/>
      <w:lvlText w:val="%6."/>
      <w:lvlJc w:val="right"/>
      <w:pPr>
        <w:ind w:left="3960" w:hanging="180"/>
      </w:pPr>
    </w:lvl>
    <w:lvl w:ilvl="6" w:tplc="AD8425CE">
      <w:start w:val="1"/>
      <w:numFmt w:val="decimal"/>
      <w:lvlText w:val="%7."/>
      <w:lvlJc w:val="left"/>
      <w:pPr>
        <w:ind w:left="4680" w:hanging="360"/>
      </w:pPr>
    </w:lvl>
    <w:lvl w:ilvl="7" w:tplc="A33EEB14">
      <w:start w:val="1"/>
      <w:numFmt w:val="lowerLetter"/>
      <w:lvlText w:val="%8."/>
      <w:lvlJc w:val="left"/>
      <w:pPr>
        <w:ind w:left="5400" w:hanging="360"/>
      </w:pPr>
    </w:lvl>
    <w:lvl w:ilvl="8" w:tplc="10CA9132">
      <w:start w:val="1"/>
      <w:numFmt w:val="lowerRoman"/>
      <w:lvlText w:val="%9."/>
      <w:lvlJc w:val="right"/>
      <w:pPr>
        <w:ind w:left="6120" w:hanging="180"/>
      </w:pPr>
    </w:lvl>
  </w:abstractNum>
  <w:abstractNum w:abstractNumId="15" w15:restartNumberingAfterBreak="0">
    <w:nsid w:val="5175347D"/>
    <w:multiLevelType w:val="hybridMultilevel"/>
    <w:tmpl w:val="55A8721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B3703"/>
    <w:multiLevelType w:val="hybridMultilevel"/>
    <w:tmpl w:val="3FEE024C"/>
    <w:lvl w:ilvl="0" w:tplc="93D60934">
      <w:start w:val="1"/>
      <w:numFmt w:val="bullet"/>
      <w:lvlText w:val=""/>
      <w:lvlJc w:val="left"/>
      <w:pPr>
        <w:ind w:left="360" w:hanging="360"/>
      </w:pPr>
      <w:rPr>
        <w:rFonts w:ascii="Symbol" w:hAnsi="Symbol" w:hint="default"/>
      </w:rPr>
    </w:lvl>
    <w:lvl w:ilvl="1" w:tplc="919A24B0">
      <w:start w:val="1"/>
      <w:numFmt w:val="bullet"/>
      <w:lvlText w:val="o"/>
      <w:lvlJc w:val="left"/>
      <w:pPr>
        <w:ind w:left="1080" w:hanging="360"/>
      </w:pPr>
      <w:rPr>
        <w:rFonts w:ascii="Courier New" w:hAnsi="Courier New" w:hint="default"/>
      </w:rPr>
    </w:lvl>
    <w:lvl w:ilvl="2" w:tplc="C8FC039E">
      <w:start w:val="1"/>
      <w:numFmt w:val="bullet"/>
      <w:lvlText w:val=""/>
      <w:lvlJc w:val="left"/>
      <w:pPr>
        <w:ind w:left="1800" w:hanging="360"/>
      </w:pPr>
      <w:rPr>
        <w:rFonts w:ascii="Wingdings" w:hAnsi="Wingdings" w:hint="default"/>
      </w:rPr>
    </w:lvl>
    <w:lvl w:ilvl="3" w:tplc="2036F9DA">
      <w:start w:val="1"/>
      <w:numFmt w:val="bullet"/>
      <w:lvlText w:val=""/>
      <w:lvlJc w:val="left"/>
      <w:pPr>
        <w:ind w:left="2520" w:hanging="360"/>
      </w:pPr>
      <w:rPr>
        <w:rFonts w:ascii="Symbol" w:hAnsi="Symbol" w:hint="default"/>
      </w:rPr>
    </w:lvl>
    <w:lvl w:ilvl="4" w:tplc="C6564786">
      <w:start w:val="1"/>
      <w:numFmt w:val="bullet"/>
      <w:lvlText w:val="o"/>
      <w:lvlJc w:val="left"/>
      <w:pPr>
        <w:ind w:left="3240" w:hanging="360"/>
      </w:pPr>
      <w:rPr>
        <w:rFonts w:ascii="Courier New" w:hAnsi="Courier New" w:hint="default"/>
      </w:rPr>
    </w:lvl>
    <w:lvl w:ilvl="5" w:tplc="3F9CA95C">
      <w:start w:val="1"/>
      <w:numFmt w:val="bullet"/>
      <w:lvlText w:val=""/>
      <w:lvlJc w:val="left"/>
      <w:pPr>
        <w:ind w:left="3960" w:hanging="360"/>
      </w:pPr>
      <w:rPr>
        <w:rFonts w:ascii="Wingdings" w:hAnsi="Wingdings" w:hint="default"/>
      </w:rPr>
    </w:lvl>
    <w:lvl w:ilvl="6" w:tplc="BFB05AD0">
      <w:start w:val="1"/>
      <w:numFmt w:val="bullet"/>
      <w:lvlText w:val=""/>
      <w:lvlJc w:val="left"/>
      <w:pPr>
        <w:ind w:left="4680" w:hanging="360"/>
      </w:pPr>
      <w:rPr>
        <w:rFonts w:ascii="Symbol" w:hAnsi="Symbol" w:hint="default"/>
      </w:rPr>
    </w:lvl>
    <w:lvl w:ilvl="7" w:tplc="6BCE5790">
      <w:start w:val="1"/>
      <w:numFmt w:val="bullet"/>
      <w:lvlText w:val="o"/>
      <w:lvlJc w:val="left"/>
      <w:pPr>
        <w:ind w:left="5400" w:hanging="360"/>
      </w:pPr>
      <w:rPr>
        <w:rFonts w:ascii="Courier New" w:hAnsi="Courier New" w:hint="default"/>
      </w:rPr>
    </w:lvl>
    <w:lvl w:ilvl="8" w:tplc="A4200D64">
      <w:start w:val="1"/>
      <w:numFmt w:val="bullet"/>
      <w:lvlText w:val=""/>
      <w:lvlJc w:val="left"/>
      <w:pPr>
        <w:ind w:left="6120" w:hanging="360"/>
      </w:pPr>
      <w:rPr>
        <w:rFonts w:ascii="Wingdings" w:hAnsi="Wingdings" w:hint="default"/>
      </w:rPr>
    </w:lvl>
  </w:abstractNum>
  <w:abstractNum w:abstractNumId="17" w15:restartNumberingAfterBreak="0">
    <w:nsid w:val="55CB09BC"/>
    <w:multiLevelType w:val="hybridMultilevel"/>
    <w:tmpl w:val="310E3862"/>
    <w:lvl w:ilvl="0" w:tplc="736A1C06">
      <w:start w:val="1"/>
      <w:numFmt w:val="decimal"/>
      <w:lvlText w:val="%1."/>
      <w:lvlJc w:val="left"/>
      <w:pPr>
        <w:ind w:left="720" w:hanging="360"/>
      </w:pPr>
    </w:lvl>
    <w:lvl w:ilvl="1" w:tplc="54A2247C">
      <w:start w:val="1"/>
      <w:numFmt w:val="lowerLetter"/>
      <w:lvlText w:val="%2."/>
      <w:lvlJc w:val="left"/>
      <w:pPr>
        <w:ind w:left="1440" w:hanging="360"/>
      </w:pPr>
    </w:lvl>
    <w:lvl w:ilvl="2" w:tplc="236C2F8A">
      <w:start w:val="1"/>
      <w:numFmt w:val="lowerRoman"/>
      <w:lvlText w:val="%3."/>
      <w:lvlJc w:val="right"/>
      <w:pPr>
        <w:ind w:left="2160" w:hanging="180"/>
      </w:pPr>
    </w:lvl>
    <w:lvl w:ilvl="3" w:tplc="10C47BB4">
      <w:start w:val="1"/>
      <w:numFmt w:val="decimal"/>
      <w:lvlText w:val="%4."/>
      <w:lvlJc w:val="left"/>
      <w:pPr>
        <w:ind w:left="2880" w:hanging="360"/>
      </w:pPr>
    </w:lvl>
    <w:lvl w:ilvl="4" w:tplc="25EEA432">
      <w:start w:val="1"/>
      <w:numFmt w:val="lowerLetter"/>
      <w:lvlText w:val="%5."/>
      <w:lvlJc w:val="left"/>
      <w:pPr>
        <w:ind w:left="3600" w:hanging="360"/>
      </w:pPr>
    </w:lvl>
    <w:lvl w:ilvl="5" w:tplc="B1F49100">
      <w:start w:val="1"/>
      <w:numFmt w:val="lowerRoman"/>
      <w:lvlText w:val="%6."/>
      <w:lvlJc w:val="right"/>
      <w:pPr>
        <w:ind w:left="4320" w:hanging="180"/>
      </w:pPr>
    </w:lvl>
    <w:lvl w:ilvl="6" w:tplc="4EEA0132">
      <w:start w:val="1"/>
      <w:numFmt w:val="decimal"/>
      <w:lvlText w:val="%7."/>
      <w:lvlJc w:val="left"/>
      <w:pPr>
        <w:ind w:left="5040" w:hanging="360"/>
      </w:pPr>
    </w:lvl>
    <w:lvl w:ilvl="7" w:tplc="24866E66">
      <w:start w:val="1"/>
      <w:numFmt w:val="lowerLetter"/>
      <w:lvlText w:val="%8."/>
      <w:lvlJc w:val="left"/>
      <w:pPr>
        <w:ind w:left="5760" w:hanging="360"/>
      </w:pPr>
    </w:lvl>
    <w:lvl w:ilvl="8" w:tplc="C652BFC4">
      <w:start w:val="1"/>
      <w:numFmt w:val="lowerRoman"/>
      <w:lvlText w:val="%9."/>
      <w:lvlJc w:val="right"/>
      <w:pPr>
        <w:ind w:left="6480" w:hanging="180"/>
      </w:pPr>
    </w:lvl>
  </w:abstractNum>
  <w:abstractNum w:abstractNumId="18" w15:restartNumberingAfterBreak="0">
    <w:nsid w:val="56814CCB"/>
    <w:multiLevelType w:val="hybridMultilevel"/>
    <w:tmpl w:val="B902364C"/>
    <w:lvl w:ilvl="0" w:tplc="558EA40E">
      <w:start w:val="1"/>
      <w:numFmt w:val="bullet"/>
      <w:lvlText w:val=""/>
      <w:lvlJc w:val="left"/>
      <w:pPr>
        <w:ind w:left="360" w:hanging="360"/>
      </w:pPr>
      <w:rPr>
        <w:rFonts w:ascii="Symbol" w:hAnsi="Symbol" w:hint="default"/>
      </w:rPr>
    </w:lvl>
    <w:lvl w:ilvl="1" w:tplc="431A966E">
      <w:start w:val="1"/>
      <w:numFmt w:val="bullet"/>
      <w:lvlText w:val="o"/>
      <w:lvlJc w:val="left"/>
      <w:pPr>
        <w:ind w:left="1080" w:hanging="360"/>
      </w:pPr>
      <w:rPr>
        <w:rFonts w:ascii="Courier New" w:hAnsi="Courier New" w:hint="default"/>
      </w:rPr>
    </w:lvl>
    <w:lvl w:ilvl="2" w:tplc="7DA0F8D8">
      <w:start w:val="1"/>
      <w:numFmt w:val="bullet"/>
      <w:lvlText w:val=""/>
      <w:lvlJc w:val="left"/>
      <w:pPr>
        <w:ind w:left="1800" w:hanging="360"/>
      </w:pPr>
      <w:rPr>
        <w:rFonts w:ascii="Wingdings" w:hAnsi="Wingdings" w:hint="default"/>
      </w:rPr>
    </w:lvl>
    <w:lvl w:ilvl="3" w:tplc="35265F46">
      <w:start w:val="1"/>
      <w:numFmt w:val="bullet"/>
      <w:lvlText w:val=""/>
      <w:lvlJc w:val="left"/>
      <w:pPr>
        <w:ind w:left="2520" w:hanging="360"/>
      </w:pPr>
      <w:rPr>
        <w:rFonts w:ascii="Symbol" w:hAnsi="Symbol" w:hint="default"/>
      </w:rPr>
    </w:lvl>
    <w:lvl w:ilvl="4" w:tplc="997CCE42">
      <w:start w:val="1"/>
      <w:numFmt w:val="bullet"/>
      <w:lvlText w:val="o"/>
      <w:lvlJc w:val="left"/>
      <w:pPr>
        <w:ind w:left="3240" w:hanging="360"/>
      </w:pPr>
      <w:rPr>
        <w:rFonts w:ascii="Courier New" w:hAnsi="Courier New" w:hint="default"/>
      </w:rPr>
    </w:lvl>
    <w:lvl w:ilvl="5" w:tplc="674E8B2E">
      <w:start w:val="1"/>
      <w:numFmt w:val="bullet"/>
      <w:lvlText w:val=""/>
      <w:lvlJc w:val="left"/>
      <w:pPr>
        <w:ind w:left="3960" w:hanging="360"/>
      </w:pPr>
      <w:rPr>
        <w:rFonts w:ascii="Wingdings" w:hAnsi="Wingdings" w:hint="default"/>
      </w:rPr>
    </w:lvl>
    <w:lvl w:ilvl="6" w:tplc="0EC056F6">
      <w:start w:val="1"/>
      <w:numFmt w:val="bullet"/>
      <w:lvlText w:val=""/>
      <w:lvlJc w:val="left"/>
      <w:pPr>
        <w:ind w:left="4680" w:hanging="360"/>
      </w:pPr>
      <w:rPr>
        <w:rFonts w:ascii="Symbol" w:hAnsi="Symbol" w:hint="default"/>
      </w:rPr>
    </w:lvl>
    <w:lvl w:ilvl="7" w:tplc="89E0C15C">
      <w:start w:val="1"/>
      <w:numFmt w:val="bullet"/>
      <w:lvlText w:val="o"/>
      <w:lvlJc w:val="left"/>
      <w:pPr>
        <w:ind w:left="5400" w:hanging="360"/>
      </w:pPr>
      <w:rPr>
        <w:rFonts w:ascii="Courier New" w:hAnsi="Courier New" w:hint="default"/>
      </w:rPr>
    </w:lvl>
    <w:lvl w:ilvl="8" w:tplc="5EA691CA">
      <w:start w:val="1"/>
      <w:numFmt w:val="bullet"/>
      <w:lvlText w:val=""/>
      <w:lvlJc w:val="left"/>
      <w:pPr>
        <w:ind w:left="6120" w:hanging="360"/>
      </w:pPr>
      <w:rPr>
        <w:rFonts w:ascii="Wingdings" w:hAnsi="Wingdings" w:hint="default"/>
      </w:rPr>
    </w:lvl>
  </w:abstractNum>
  <w:abstractNum w:abstractNumId="19" w15:restartNumberingAfterBreak="0">
    <w:nsid w:val="6A092E86"/>
    <w:multiLevelType w:val="hybridMultilevel"/>
    <w:tmpl w:val="29D682B4"/>
    <w:lvl w:ilvl="0" w:tplc="9260F00A">
      <w:start w:val="1"/>
      <w:numFmt w:val="decimal"/>
      <w:lvlText w:val="%1."/>
      <w:lvlJc w:val="left"/>
      <w:pPr>
        <w:ind w:left="360" w:hanging="360"/>
      </w:pPr>
    </w:lvl>
    <w:lvl w:ilvl="1" w:tplc="4EE4F2B8">
      <w:start w:val="1"/>
      <w:numFmt w:val="lowerLetter"/>
      <w:lvlText w:val="%2."/>
      <w:lvlJc w:val="left"/>
      <w:pPr>
        <w:ind w:left="1080" w:hanging="360"/>
      </w:pPr>
    </w:lvl>
    <w:lvl w:ilvl="2" w:tplc="38E070A0">
      <w:start w:val="1"/>
      <w:numFmt w:val="lowerRoman"/>
      <w:lvlText w:val="%3."/>
      <w:lvlJc w:val="right"/>
      <w:pPr>
        <w:ind w:left="1800" w:hanging="180"/>
      </w:pPr>
    </w:lvl>
    <w:lvl w:ilvl="3" w:tplc="3A622B34">
      <w:start w:val="1"/>
      <w:numFmt w:val="decimal"/>
      <w:lvlText w:val="%4."/>
      <w:lvlJc w:val="left"/>
      <w:pPr>
        <w:ind w:left="2520" w:hanging="360"/>
      </w:pPr>
    </w:lvl>
    <w:lvl w:ilvl="4" w:tplc="F3DCF896">
      <w:start w:val="1"/>
      <w:numFmt w:val="lowerLetter"/>
      <w:lvlText w:val="%5."/>
      <w:lvlJc w:val="left"/>
      <w:pPr>
        <w:ind w:left="3240" w:hanging="360"/>
      </w:pPr>
    </w:lvl>
    <w:lvl w:ilvl="5" w:tplc="3940C114">
      <w:start w:val="1"/>
      <w:numFmt w:val="lowerRoman"/>
      <w:lvlText w:val="%6."/>
      <w:lvlJc w:val="right"/>
      <w:pPr>
        <w:ind w:left="3960" w:hanging="180"/>
      </w:pPr>
    </w:lvl>
    <w:lvl w:ilvl="6" w:tplc="B9E61D88">
      <w:start w:val="1"/>
      <w:numFmt w:val="decimal"/>
      <w:lvlText w:val="%7."/>
      <w:lvlJc w:val="left"/>
      <w:pPr>
        <w:ind w:left="4680" w:hanging="360"/>
      </w:pPr>
    </w:lvl>
    <w:lvl w:ilvl="7" w:tplc="48AA19BE">
      <w:start w:val="1"/>
      <w:numFmt w:val="lowerLetter"/>
      <w:lvlText w:val="%8."/>
      <w:lvlJc w:val="left"/>
      <w:pPr>
        <w:ind w:left="5400" w:hanging="360"/>
      </w:pPr>
    </w:lvl>
    <w:lvl w:ilvl="8" w:tplc="E206B2B0">
      <w:start w:val="1"/>
      <w:numFmt w:val="lowerRoman"/>
      <w:lvlText w:val="%9."/>
      <w:lvlJc w:val="right"/>
      <w:pPr>
        <w:ind w:left="6120" w:hanging="180"/>
      </w:pPr>
    </w:lvl>
  </w:abstractNum>
  <w:abstractNum w:abstractNumId="20" w15:restartNumberingAfterBreak="0">
    <w:nsid w:val="7B7453E2"/>
    <w:multiLevelType w:val="hybridMultilevel"/>
    <w:tmpl w:val="BC64D67A"/>
    <w:lvl w:ilvl="0" w:tplc="D5B8A774">
      <w:start w:val="11"/>
      <w:numFmt w:val="bullet"/>
      <w:lvlText w:val=""/>
      <w:lvlJc w:val="left"/>
      <w:pPr>
        <w:ind w:left="440" w:hanging="360"/>
      </w:pPr>
      <w:rPr>
        <w:rFonts w:ascii="Wingdings" w:eastAsia="Times New Roman" w:hAnsi="Wingdings" w:cs="Wingdings" w:hint="default"/>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abstractNum w:abstractNumId="21" w15:restartNumberingAfterBreak="0">
    <w:nsid w:val="7C6A4779"/>
    <w:multiLevelType w:val="hybridMultilevel"/>
    <w:tmpl w:val="6E60E296"/>
    <w:lvl w:ilvl="0" w:tplc="49FA9360">
      <w:start w:val="1"/>
      <w:numFmt w:val="bullet"/>
      <w:lvlText w:val=""/>
      <w:lvlJc w:val="left"/>
      <w:pPr>
        <w:ind w:left="360" w:hanging="360"/>
      </w:pPr>
      <w:rPr>
        <w:rFonts w:ascii="Symbol" w:hAnsi="Symbol" w:hint="default"/>
      </w:rPr>
    </w:lvl>
    <w:lvl w:ilvl="1" w:tplc="65061BDA">
      <w:start w:val="1"/>
      <w:numFmt w:val="bullet"/>
      <w:lvlText w:val="o"/>
      <w:lvlJc w:val="left"/>
      <w:pPr>
        <w:ind w:left="1080" w:hanging="360"/>
      </w:pPr>
      <w:rPr>
        <w:rFonts w:ascii="Courier New" w:hAnsi="Courier New" w:hint="default"/>
      </w:rPr>
    </w:lvl>
    <w:lvl w:ilvl="2" w:tplc="BF66507C">
      <w:start w:val="1"/>
      <w:numFmt w:val="bullet"/>
      <w:lvlText w:val=""/>
      <w:lvlJc w:val="left"/>
      <w:pPr>
        <w:ind w:left="1800" w:hanging="360"/>
      </w:pPr>
      <w:rPr>
        <w:rFonts w:ascii="Wingdings" w:hAnsi="Wingdings" w:hint="default"/>
      </w:rPr>
    </w:lvl>
    <w:lvl w:ilvl="3" w:tplc="20BAF268">
      <w:start w:val="1"/>
      <w:numFmt w:val="bullet"/>
      <w:lvlText w:val=""/>
      <w:lvlJc w:val="left"/>
      <w:pPr>
        <w:ind w:left="2520" w:hanging="360"/>
      </w:pPr>
      <w:rPr>
        <w:rFonts w:ascii="Symbol" w:hAnsi="Symbol" w:hint="default"/>
      </w:rPr>
    </w:lvl>
    <w:lvl w:ilvl="4" w:tplc="21D8A852">
      <w:start w:val="1"/>
      <w:numFmt w:val="bullet"/>
      <w:lvlText w:val="o"/>
      <w:lvlJc w:val="left"/>
      <w:pPr>
        <w:ind w:left="3240" w:hanging="360"/>
      </w:pPr>
      <w:rPr>
        <w:rFonts w:ascii="Courier New" w:hAnsi="Courier New" w:hint="default"/>
      </w:rPr>
    </w:lvl>
    <w:lvl w:ilvl="5" w:tplc="E3BE6EDE">
      <w:start w:val="1"/>
      <w:numFmt w:val="bullet"/>
      <w:lvlText w:val=""/>
      <w:lvlJc w:val="left"/>
      <w:pPr>
        <w:ind w:left="3960" w:hanging="360"/>
      </w:pPr>
      <w:rPr>
        <w:rFonts w:ascii="Wingdings" w:hAnsi="Wingdings" w:hint="default"/>
      </w:rPr>
    </w:lvl>
    <w:lvl w:ilvl="6" w:tplc="9CD2B106">
      <w:start w:val="1"/>
      <w:numFmt w:val="bullet"/>
      <w:lvlText w:val=""/>
      <w:lvlJc w:val="left"/>
      <w:pPr>
        <w:ind w:left="4680" w:hanging="360"/>
      </w:pPr>
      <w:rPr>
        <w:rFonts w:ascii="Symbol" w:hAnsi="Symbol" w:hint="default"/>
      </w:rPr>
    </w:lvl>
    <w:lvl w:ilvl="7" w:tplc="BBB24A58">
      <w:start w:val="1"/>
      <w:numFmt w:val="bullet"/>
      <w:lvlText w:val="o"/>
      <w:lvlJc w:val="left"/>
      <w:pPr>
        <w:ind w:left="5400" w:hanging="360"/>
      </w:pPr>
      <w:rPr>
        <w:rFonts w:ascii="Courier New" w:hAnsi="Courier New" w:hint="default"/>
      </w:rPr>
    </w:lvl>
    <w:lvl w:ilvl="8" w:tplc="8B40A98C">
      <w:start w:val="1"/>
      <w:numFmt w:val="bullet"/>
      <w:lvlText w:val=""/>
      <w:lvlJc w:val="left"/>
      <w:pPr>
        <w:ind w:left="6120" w:hanging="360"/>
      </w:pPr>
      <w:rPr>
        <w:rFonts w:ascii="Wingdings" w:hAnsi="Wingdings" w:hint="default"/>
      </w:rPr>
    </w:lvl>
  </w:abstractNum>
  <w:abstractNum w:abstractNumId="22" w15:restartNumberingAfterBreak="0">
    <w:nsid w:val="7CB87FC7"/>
    <w:multiLevelType w:val="hybridMultilevel"/>
    <w:tmpl w:val="75049FEC"/>
    <w:lvl w:ilvl="0" w:tplc="9E804670">
      <w:start w:val="1"/>
      <w:numFmt w:val="bullet"/>
      <w:lvlText w:val=""/>
      <w:lvlJc w:val="left"/>
      <w:pPr>
        <w:ind w:left="720" w:hanging="360"/>
      </w:pPr>
      <w:rPr>
        <w:rFonts w:ascii="Symbol" w:hAnsi="Symbol" w:hint="default"/>
      </w:rPr>
    </w:lvl>
    <w:lvl w:ilvl="1" w:tplc="B19AE898">
      <w:start w:val="1"/>
      <w:numFmt w:val="bullet"/>
      <w:lvlText w:val="o"/>
      <w:lvlJc w:val="left"/>
      <w:pPr>
        <w:ind w:left="1440" w:hanging="360"/>
      </w:pPr>
      <w:rPr>
        <w:rFonts w:ascii="Courier New" w:hAnsi="Courier New" w:hint="default"/>
      </w:rPr>
    </w:lvl>
    <w:lvl w:ilvl="2" w:tplc="BF083A26">
      <w:start w:val="1"/>
      <w:numFmt w:val="bullet"/>
      <w:lvlText w:val=""/>
      <w:lvlJc w:val="left"/>
      <w:pPr>
        <w:ind w:left="2160" w:hanging="360"/>
      </w:pPr>
      <w:rPr>
        <w:rFonts w:ascii="Wingdings" w:hAnsi="Wingdings" w:hint="default"/>
      </w:rPr>
    </w:lvl>
    <w:lvl w:ilvl="3" w:tplc="4510ED5C">
      <w:start w:val="1"/>
      <w:numFmt w:val="bullet"/>
      <w:lvlText w:val=""/>
      <w:lvlJc w:val="left"/>
      <w:pPr>
        <w:ind w:left="2880" w:hanging="360"/>
      </w:pPr>
      <w:rPr>
        <w:rFonts w:ascii="Symbol" w:hAnsi="Symbol" w:hint="default"/>
      </w:rPr>
    </w:lvl>
    <w:lvl w:ilvl="4" w:tplc="9BF2FC7E">
      <w:start w:val="1"/>
      <w:numFmt w:val="bullet"/>
      <w:lvlText w:val="o"/>
      <w:lvlJc w:val="left"/>
      <w:pPr>
        <w:ind w:left="3600" w:hanging="360"/>
      </w:pPr>
      <w:rPr>
        <w:rFonts w:ascii="Courier New" w:hAnsi="Courier New" w:hint="default"/>
      </w:rPr>
    </w:lvl>
    <w:lvl w:ilvl="5" w:tplc="FB10433A">
      <w:start w:val="1"/>
      <w:numFmt w:val="bullet"/>
      <w:lvlText w:val=""/>
      <w:lvlJc w:val="left"/>
      <w:pPr>
        <w:ind w:left="4320" w:hanging="360"/>
      </w:pPr>
      <w:rPr>
        <w:rFonts w:ascii="Wingdings" w:hAnsi="Wingdings" w:hint="default"/>
      </w:rPr>
    </w:lvl>
    <w:lvl w:ilvl="6" w:tplc="85126E9A">
      <w:start w:val="1"/>
      <w:numFmt w:val="bullet"/>
      <w:lvlText w:val=""/>
      <w:lvlJc w:val="left"/>
      <w:pPr>
        <w:ind w:left="5040" w:hanging="360"/>
      </w:pPr>
      <w:rPr>
        <w:rFonts w:ascii="Symbol" w:hAnsi="Symbol" w:hint="default"/>
      </w:rPr>
    </w:lvl>
    <w:lvl w:ilvl="7" w:tplc="677802A2">
      <w:start w:val="1"/>
      <w:numFmt w:val="bullet"/>
      <w:lvlText w:val="o"/>
      <w:lvlJc w:val="left"/>
      <w:pPr>
        <w:ind w:left="5760" w:hanging="360"/>
      </w:pPr>
      <w:rPr>
        <w:rFonts w:ascii="Courier New" w:hAnsi="Courier New" w:hint="default"/>
      </w:rPr>
    </w:lvl>
    <w:lvl w:ilvl="8" w:tplc="46185876">
      <w:start w:val="1"/>
      <w:numFmt w:val="bullet"/>
      <w:lvlText w:val=""/>
      <w:lvlJc w:val="left"/>
      <w:pPr>
        <w:ind w:left="6480" w:hanging="360"/>
      </w:pPr>
      <w:rPr>
        <w:rFonts w:ascii="Wingdings" w:hAnsi="Wingdings" w:hint="default"/>
      </w:rPr>
    </w:lvl>
  </w:abstractNum>
  <w:abstractNum w:abstractNumId="23" w15:restartNumberingAfterBreak="0">
    <w:nsid w:val="7E98541D"/>
    <w:multiLevelType w:val="hybridMultilevel"/>
    <w:tmpl w:val="41DC127E"/>
    <w:lvl w:ilvl="0" w:tplc="BA783906">
      <w:start w:val="1"/>
      <w:numFmt w:val="bullet"/>
      <w:lvlText w:val=""/>
      <w:lvlJc w:val="left"/>
      <w:pPr>
        <w:ind w:left="360" w:hanging="360"/>
      </w:pPr>
      <w:rPr>
        <w:rFonts w:ascii="Symbol" w:hAnsi="Symbol" w:hint="default"/>
      </w:rPr>
    </w:lvl>
    <w:lvl w:ilvl="1" w:tplc="FAB8FF48">
      <w:start w:val="1"/>
      <w:numFmt w:val="bullet"/>
      <w:lvlText w:val="o"/>
      <w:lvlJc w:val="left"/>
      <w:pPr>
        <w:ind w:left="1080" w:hanging="360"/>
      </w:pPr>
      <w:rPr>
        <w:rFonts w:ascii="Courier New" w:hAnsi="Courier New" w:hint="default"/>
      </w:rPr>
    </w:lvl>
    <w:lvl w:ilvl="2" w:tplc="10B2DE58">
      <w:start w:val="1"/>
      <w:numFmt w:val="bullet"/>
      <w:lvlText w:val=""/>
      <w:lvlJc w:val="left"/>
      <w:pPr>
        <w:ind w:left="1800" w:hanging="360"/>
      </w:pPr>
      <w:rPr>
        <w:rFonts w:ascii="Wingdings" w:hAnsi="Wingdings" w:hint="default"/>
      </w:rPr>
    </w:lvl>
    <w:lvl w:ilvl="3" w:tplc="76BC6F4E">
      <w:start w:val="1"/>
      <w:numFmt w:val="bullet"/>
      <w:lvlText w:val=""/>
      <w:lvlJc w:val="left"/>
      <w:pPr>
        <w:ind w:left="2520" w:hanging="360"/>
      </w:pPr>
      <w:rPr>
        <w:rFonts w:ascii="Symbol" w:hAnsi="Symbol" w:hint="default"/>
      </w:rPr>
    </w:lvl>
    <w:lvl w:ilvl="4" w:tplc="9320C644">
      <w:start w:val="1"/>
      <w:numFmt w:val="bullet"/>
      <w:lvlText w:val="o"/>
      <w:lvlJc w:val="left"/>
      <w:pPr>
        <w:ind w:left="3240" w:hanging="360"/>
      </w:pPr>
      <w:rPr>
        <w:rFonts w:ascii="Courier New" w:hAnsi="Courier New" w:hint="default"/>
      </w:rPr>
    </w:lvl>
    <w:lvl w:ilvl="5" w:tplc="B16C209C">
      <w:start w:val="1"/>
      <w:numFmt w:val="bullet"/>
      <w:lvlText w:val=""/>
      <w:lvlJc w:val="left"/>
      <w:pPr>
        <w:ind w:left="3960" w:hanging="360"/>
      </w:pPr>
      <w:rPr>
        <w:rFonts w:ascii="Wingdings" w:hAnsi="Wingdings" w:hint="default"/>
      </w:rPr>
    </w:lvl>
    <w:lvl w:ilvl="6" w:tplc="504CD8DE">
      <w:start w:val="1"/>
      <w:numFmt w:val="bullet"/>
      <w:lvlText w:val=""/>
      <w:lvlJc w:val="left"/>
      <w:pPr>
        <w:ind w:left="4680" w:hanging="360"/>
      </w:pPr>
      <w:rPr>
        <w:rFonts w:ascii="Symbol" w:hAnsi="Symbol" w:hint="default"/>
      </w:rPr>
    </w:lvl>
    <w:lvl w:ilvl="7" w:tplc="5A56124C">
      <w:start w:val="1"/>
      <w:numFmt w:val="bullet"/>
      <w:lvlText w:val="o"/>
      <w:lvlJc w:val="left"/>
      <w:pPr>
        <w:ind w:left="5400" w:hanging="360"/>
      </w:pPr>
      <w:rPr>
        <w:rFonts w:ascii="Courier New" w:hAnsi="Courier New" w:hint="default"/>
      </w:rPr>
    </w:lvl>
    <w:lvl w:ilvl="8" w:tplc="43EAE310">
      <w:start w:val="1"/>
      <w:numFmt w:val="bullet"/>
      <w:lvlText w:val=""/>
      <w:lvlJc w:val="left"/>
      <w:pPr>
        <w:ind w:left="6120" w:hanging="360"/>
      </w:pPr>
      <w:rPr>
        <w:rFonts w:ascii="Wingdings" w:hAnsi="Wingdings" w:hint="default"/>
      </w:rPr>
    </w:lvl>
  </w:abstractNum>
  <w:abstractNum w:abstractNumId="24" w15:restartNumberingAfterBreak="0">
    <w:nsid w:val="7F454599"/>
    <w:multiLevelType w:val="hybridMultilevel"/>
    <w:tmpl w:val="5D8AF6D8"/>
    <w:lvl w:ilvl="0" w:tplc="46AC9254">
      <w:start w:val="1"/>
      <w:numFmt w:val="decimal"/>
      <w:lvlText w:val="%1."/>
      <w:lvlJc w:val="left"/>
      <w:pPr>
        <w:ind w:left="720" w:hanging="360"/>
      </w:pPr>
    </w:lvl>
    <w:lvl w:ilvl="1" w:tplc="06EA7FB6">
      <w:start w:val="1"/>
      <w:numFmt w:val="lowerLetter"/>
      <w:lvlText w:val="%2."/>
      <w:lvlJc w:val="left"/>
      <w:pPr>
        <w:ind w:left="1440" w:hanging="360"/>
      </w:pPr>
    </w:lvl>
    <w:lvl w:ilvl="2" w:tplc="D0CC9742">
      <w:start w:val="1"/>
      <w:numFmt w:val="lowerRoman"/>
      <w:lvlText w:val="%3."/>
      <w:lvlJc w:val="right"/>
      <w:pPr>
        <w:ind w:left="2160" w:hanging="180"/>
      </w:pPr>
    </w:lvl>
    <w:lvl w:ilvl="3" w:tplc="4D8C7D9C">
      <w:start w:val="1"/>
      <w:numFmt w:val="decimal"/>
      <w:lvlText w:val="%4."/>
      <w:lvlJc w:val="left"/>
      <w:pPr>
        <w:ind w:left="2880" w:hanging="360"/>
      </w:pPr>
    </w:lvl>
    <w:lvl w:ilvl="4" w:tplc="6DDE5920">
      <w:start w:val="1"/>
      <w:numFmt w:val="lowerLetter"/>
      <w:lvlText w:val="%5."/>
      <w:lvlJc w:val="left"/>
      <w:pPr>
        <w:ind w:left="3600" w:hanging="360"/>
      </w:pPr>
    </w:lvl>
    <w:lvl w:ilvl="5" w:tplc="9FB2E97E">
      <w:start w:val="1"/>
      <w:numFmt w:val="lowerRoman"/>
      <w:lvlText w:val="%6."/>
      <w:lvlJc w:val="right"/>
      <w:pPr>
        <w:ind w:left="4320" w:hanging="180"/>
      </w:pPr>
    </w:lvl>
    <w:lvl w:ilvl="6" w:tplc="3CD64068">
      <w:start w:val="1"/>
      <w:numFmt w:val="decimal"/>
      <w:lvlText w:val="%7."/>
      <w:lvlJc w:val="left"/>
      <w:pPr>
        <w:ind w:left="5040" w:hanging="360"/>
      </w:pPr>
    </w:lvl>
    <w:lvl w:ilvl="7" w:tplc="3E6ABD34">
      <w:start w:val="1"/>
      <w:numFmt w:val="lowerLetter"/>
      <w:lvlText w:val="%8."/>
      <w:lvlJc w:val="left"/>
      <w:pPr>
        <w:ind w:left="5760" w:hanging="360"/>
      </w:pPr>
    </w:lvl>
    <w:lvl w:ilvl="8" w:tplc="E846457E">
      <w:start w:val="1"/>
      <w:numFmt w:val="lowerRoman"/>
      <w:lvlText w:val="%9."/>
      <w:lvlJc w:val="right"/>
      <w:pPr>
        <w:ind w:left="6480" w:hanging="180"/>
      </w:pPr>
    </w:lvl>
  </w:abstractNum>
  <w:num w:numId="1">
    <w:abstractNumId w:val="14"/>
  </w:num>
  <w:num w:numId="2">
    <w:abstractNumId w:val="17"/>
  </w:num>
  <w:num w:numId="3">
    <w:abstractNumId w:val="4"/>
  </w:num>
  <w:num w:numId="4">
    <w:abstractNumId w:val="24"/>
  </w:num>
  <w:num w:numId="5">
    <w:abstractNumId w:val="6"/>
  </w:num>
  <w:num w:numId="6">
    <w:abstractNumId w:val="9"/>
  </w:num>
  <w:num w:numId="7">
    <w:abstractNumId w:val="22"/>
  </w:num>
  <w:num w:numId="8">
    <w:abstractNumId w:val="2"/>
  </w:num>
  <w:num w:numId="9">
    <w:abstractNumId w:val="10"/>
  </w:num>
  <w:num w:numId="10">
    <w:abstractNumId w:val="16"/>
  </w:num>
  <w:num w:numId="11">
    <w:abstractNumId w:val="23"/>
  </w:num>
  <w:num w:numId="12">
    <w:abstractNumId w:val="12"/>
  </w:num>
  <w:num w:numId="13">
    <w:abstractNumId w:val="1"/>
  </w:num>
  <w:num w:numId="14">
    <w:abstractNumId w:val="19"/>
  </w:num>
  <w:num w:numId="15">
    <w:abstractNumId w:val="13"/>
  </w:num>
  <w:num w:numId="16">
    <w:abstractNumId w:val="18"/>
  </w:num>
  <w:num w:numId="17">
    <w:abstractNumId w:val="7"/>
  </w:num>
  <w:num w:numId="18">
    <w:abstractNumId w:val="3"/>
  </w:num>
  <w:num w:numId="19">
    <w:abstractNumId w:val="20"/>
  </w:num>
  <w:num w:numId="20">
    <w:abstractNumId w:val="11"/>
  </w:num>
  <w:num w:numId="21">
    <w:abstractNumId w:val="15"/>
  </w:num>
  <w:num w:numId="22">
    <w:abstractNumId w:val="8"/>
  </w:num>
  <w:num w:numId="23">
    <w:abstractNumId w:val="21"/>
  </w:num>
  <w:num w:numId="24">
    <w:abstractNumId w:val="0"/>
  </w:num>
  <w:num w:numId="2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isan, Enrico">
    <w15:presenceInfo w15:providerId="None" w15:userId="Grisan, Enri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8B0"/>
    <w:rsid w:val="000419A4"/>
    <w:rsid w:val="0006613A"/>
    <w:rsid w:val="000E1AF1"/>
    <w:rsid w:val="00102F68"/>
    <w:rsid w:val="00141868"/>
    <w:rsid w:val="00186539"/>
    <w:rsid w:val="00217C50"/>
    <w:rsid w:val="00274CA0"/>
    <w:rsid w:val="002844B2"/>
    <w:rsid w:val="00286735"/>
    <w:rsid w:val="003974EC"/>
    <w:rsid w:val="003D6AC3"/>
    <w:rsid w:val="003E71A0"/>
    <w:rsid w:val="00441ECD"/>
    <w:rsid w:val="00442D87"/>
    <w:rsid w:val="0045664D"/>
    <w:rsid w:val="0051252E"/>
    <w:rsid w:val="00520E31"/>
    <w:rsid w:val="00543DDA"/>
    <w:rsid w:val="005679D6"/>
    <w:rsid w:val="00586BFF"/>
    <w:rsid w:val="00590555"/>
    <w:rsid w:val="00594E75"/>
    <w:rsid w:val="005A0B7E"/>
    <w:rsid w:val="005B247C"/>
    <w:rsid w:val="00606B11"/>
    <w:rsid w:val="00674DC5"/>
    <w:rsid w:val="006751C2"/>
    <w:rsid w:val="0068542A"/>
    <w:rsid w:val="006A5707"/>
    <w:rsid w:val="006A5AEA"/>
    <w:rsid w:val="00770B7C"/>
    <w:rsid w:val="00774784"/>
    <w:rsid w:val="007A1555"/>
    <w:rsid w:val="007A7C73"/>
    <w:rsid w:val="007B7E7B"/>
    <w:rsid w:val="0080216D"/>
    <w:rsid w:val="008520D5"/>
    <w:rsid w:val="008707BB"/>
    <w:rsid w:val="008832FD"/>
    <w:rsid w:val="00897B8C"/>
    <w:rsid w:val="009152D0"/>
    <w:rsid w:val="00974F97"/>
    <w:rsid w:val="009C3FAB"/>
    <w:rsid w:val="00A36B7F"/>
    <w:rsid w:val="00A64B99"/>
    <w:rsid w:val="00A7766D"/>
    <w:rsid w:val="00AA6B50"/>
    <w:rsid w:val="00B3049D"/>
    <w:rsid w:val="00B314FD"/>
    <w:rsid w:val="00B348B0"/>
    <w:rsid w:val="00BB10D5"/>
    <w:rsid w:val="00C00C71"/>
    <w:rsid w:val="00C20666"/>
    <w:rsid w:val="00C36EA6"/>
    <w:rsid w:val="00C453F1"/>
    <w:rsid w:val="00CA57CB"/>
    <w:rsid w:val="00CB552D"/>
    <w:rsid w:val="00CE6815"/>
    <w:rsid w:val="00D3353E"/>
    <w:rsid w:val="00D3732E"/>
    <w:rsid w:val="00D70E77"/>
    <w:rsid w:val="00D88868"/>
    <w:rsid w:val="00DA7E6C"/>
    <w:rsid w:val="00DD5B13"/>
    <w:rsid w:val="00E3378D"/>
    <w:rsid w:val="00E46F96"/>
    <w:rsid w:val="00E4B4CF"/>
    <w:rsid w:val="00E62088"/>
    <w:rsid w:val="00E87754"/>
    <w:rsid w:val="00E97C25"/>
    <w:rsid w:val="00F45DB7"/>
    <w:rsid w:val="00F76866"/>
    <w:rsid w:val="00FA14BD"/>
    <w:rsid w:val="012451FA"/>
    <w:rsid w:val="0151B58B"/>
    <w:rsid w:val="01630C28"/>
    <w:rsid w:val="017F65FA"/>
    <w:rsid w:val="0196DDCA"/>
    <w:rsid w:val="01AC1DE3"/>
    <w:rsid w:val="01CCF74D"/>
    <w:rsid w:val="01E07885"/>
    <w:rsid w:val="0211B723"/>
    <w:rsid w:val="022FDE1F"/>
    <w:rsid w:val="026C18EC"/>
    <w:rsid w:val="026E384D"/>
    <w:rsid w:val="02816798"/>
    <w:rsid w:val="0294B004"/>
    <w:rsid w:val="02D37351"/>
    <w:rsid w:val="030B0714"/>
    <w:rsid w:val="0393332D"/>
    <w:rsid w:val="03F720F0"/>
    <w:rsid w:val="03FA2920"/>
    <w:rsid w:val="04480971"/>
    <w:rsid w:val="04E8C5E3"/>
    <w:rsid w:val="05006B20"/>
    <w:rsid w:val="054E89E4"/>
    <w:rsid w:val="0551381A"/>
    <w:rsid w:val="0575D1E9"/>
    <w:rsid w:val="05C9AA2D"/>
    <w:rsid w:val="063D42DC"/>
    <w:rsid w:val="065637EE"/>
    <w:rsid w:val="068F5AE5"/>
    <w:rsid w:val="06E33450"/>
    <w:rsid w:val="070C9C5B"/>
    <w:rsid w:val="07215B10"/>
    <w:rsid w:val="0727B6DC"/>
    <w:rsid w:val="074F444E"/>
    <w:rsid w:val="075ABDF0"/>
    <w:rsid w:val="0775E1A5"/>
    <w:rsid w:val="0784BF94"/>
    <w:rsid w:val="07882DCA"/>
    <w:rsid w:val="07BFB58B"/>
    <w:rsid w:val="07EEB4BD"/>
    <w:rsid w:val="080062DD"/>
    <w:rsid w:val="082B2B46"/>
    <w:rsid w:val="08815AFD"/>
    <w:rsid w:val="08B4B70F"/>
    <w:rsid w:val="08B7819C"/>
    <w:rsid w:val="08C83ED8"/>
    <w:rsid w:val="08D32158"/>
    <w:rsid w:val="08FA20A2"/>
    <w:rsid w:val="090C6D8B"/>
    <w:rsid w:val="09284220"/>
    <w:rsid w:val="092E30D2"/>
    <w:rsid w:val="09839ECA"/>
    <w:rsid w:val="09DD6D0F"/>
    <w:rsid w:val="09E81614"/>
    <w:rsid w:val="09F289A0"/>
    <w:rsid w:val="09FB115E"/>
    <w:rsid w:val="0A1D3086"/>
    <w:rsid w:val="0A7FD829"/>
    <w:rsid w:val="0A8B5AA3"/>
    <w:rsid w:val="0AECC350"/>
    <w:rsid w:val="0AF7564D"/>
    <w:rsid w:val="0B327DCF"/>
    <w:rsid w:val="0B38C53E"/>
    <w:rsid w:val="0B635087"/>
    <w:rsid w:val="0B782599"/>
    <w:rsid w:val="0B950759"/>
    <w:rsid w:val="0BAA2F8C"/>
    <w:rsid w:val="0BE086C1"/>
    <w:rsid w:val="0C1160B7"/>
    <w:rsid w:val="0C17B896"/>
    <w:rsid w:val="0C1F6E4C"/>
    <w:rsid w:val="0C2BF6F7"/>
    <w:rsid w:val="0C442117"/>
    <w:rsid w:val="0C4B2BE9"/>
    <w:rsid w:val="0C4E6762"/>
    <w:rsid w:val="0C676896"/>
    <w:rsid w:val="0C866FAE"/>
    <w:rsid w:val="0CA581A7"/>
    <w:rsid w:val="0CD181A2"/>
    <w:rsid w:val="0D3F96C5"/>
    <w:rsid w:val="0D74DE6E"/>
    <w:rsid w:val="0E040FFA"/>
    <w:rsid w:val="0E281937"/>
    <w:rsid w:val="0E6A1E91"/>
    <w:rsid w:val="0E8CA996"/>
    <w:rsid w:val="0EE1D04E"/>
    <w:rsid w:val="0F12A84D"/>
    <w:rsid w:val="0F20E167"/>
    <w:rsid w:val="0F6BD391"/>
    <w:rsid w:val="0F76B9F9"/>
    <w:rsid w:val="0FEA2884"/>
    <w:rsid w:val="104CD251"/>
    <w:rsid w:val="111A1B75"/>
    <w:rsid w:val="114D4990"/>
    <w:rsid w:val="11677248"/>
    <w:rsid w:val="117EDFD3"/>
    <w:rsid w:val="11951988"/>
    <w:rsid w:val="11B4EF1A"/>
    <w:rsid w:val="11D6B553"/>
    <w:rsid w:val="11E30895"/>
    <w:rsid w:val="1269B762"/>
    <w:rsid w:val="12810B98"/>
    <w:rsid w:val="12BCDE9D"/>
    <w:rsid w:val="12D51944"/>
    <w:rsid w:val="12F971F6"/>
    <w:rsid w:val="13118A34"/>
    <w:rsid w:val="133ADFB6"/>
    <w:rsid w:val="13657E17"/>
    <w:rsid w:val="1373221F"/>
    <w:rsid w:val="13B0E0BB"/>
    <w:rsid w:val="13D2DA1F"/>
    <w:rsid w:val="13FF0D54"/>
    <w:rsid w:val="14122E7E"/>
    <w:rsid w:val="144050EA"/>
    <w:rsid w:val="14547D3C"/>
    <w:rsid w:val="145B3D07"/>
    <w:rsid w:val="14DF1FF6"/>
    <w:rsid w:val="155D1225"/>
    <w:rsid w:val="15AB3985"/>
    <w:rsid w:val="15F1C661"/>
    <w:rsid w:val="162A352E"/>
    <w:rsid w:val="1687633C"/>
    <w:rsid w:val="16EDBFA2"/>
    <w:rsid w:val="17002148"/>
    <w:rsid w:val="171E2B22"/>
    <w:rsid w:val="1732CD07"/>
    <w:rsid w:val="174026E0"/>
    <w:rsid w:val="1749D68A"/>
    <w:rsid w:val="1758D579"/>
    <w:rsid w:val="17AF6B71"/>
    <w:rsid w:val="17DD2F1D"/>
    <w:rsid w:val="17EA6DD8"/>
    <w:rsid w:val="17ED76D2"/>
    <w:rsid w:val="18050EA8"/>
    <w:rsid w:val="182BEFF0"/>
    <w:rsid w:val="1847A8FF"/>
    <w:rsid w:val="1855C132"/>
    <w:rsid w:val="1865C8F7"/>
    <w:rsid w:val="1869655A"/>
    <w:rsid w:val="18735DBC"/>
    <w:rsid w:val="187CAF98"/>
    <w:rsid w:val="18B261BB"/>
    <w:rsid w:val="18F840EB"/>
    <w:rsid w:val="191643D2"/>
    <w:rsid w:val="19431F9A"/>
    <w:rsid w:val="19E04C69"/>
    <w:rsid w:val="1A42C4EE"/>
    <w:rsid w:val="1A51456C"/>
    <w:rsid w:val="1A65A10E"/>
    <w:rsid w:val="1A90882B"/>
    <w:rsid w:val="1ABACAAF"/>
    <w:rsid w:val="1AF6AB2C"/>
    <w:rsid w:val="1AFA18F7"/>
    <w:rsid w:val="1AFEC61A"/>
    <w:rsid w:val="1B29D43A"/>
    <w:rsid w:val="1B2CA1E9"/>
    <w:rsid w:val="1BC05356"/>
    <w:rsid w:val="1C3D28D9"/>
    <w:rsid w:val="1C79D4E2"/>
    <w:rsid w:val="1CACCB0A"/>
    <w:rsid w:val="1CF50B3B"/>
    <w:rsid w:val="1D09A7BE"/>
    <w:rsid w:val="1D18BC42"/>
    <w:rsid w:val="1D3750F2"/>
    <w:rsid w:val="1D964007"/>
    <w:rsid w:val="1DB7A126"/>
    <w:rsid w:val="1DE6F954"/>
    <w:rsid w:val="1E1CF548"/>
    <w:rsid w:val="1E24A981"/>
    <w:rsid w:val="1E3567E5"/>
    <w:rsid w:val="1E55DF96"/>
    <w:rsid w:val="1E85628B"/>
    <w:rsid w:val="1EBBD8C3"/>
    <w:rsid w:val="1EC56FC9"/>
    <w:rsid w:val="1EE2588B"/>
    <w:rsid w:val="1EE81C51"/>
    <w:rsid w:val="1EFFE19E"/>
    <w:rsid w:val="1F44CF58"/>
    <w:rsid w:val="1F4C328D"/>
    <w:rsid w:val="1F5B67DF"/>
    <w:rsid w:val="1F6159D5"/>
    <w:rsid w:val="1FA4263B"/>
    <w:rsid w:val="1FB8D0F0"/>
    <w:rsid w:val="1FD8FE53"/>
    <w:rsid w:val="1FE89BFC"/>
    <w:rsid w:val="1FF48D40"/>
    <w:rsid w:val="200339D5"/>
    <w:rsid w:val="202AD8C2"/>
    <w:rsid w:val="208E4604"/>
    <w:rsid w:val="20EA8306"/>
    <w:rsid w:val="20FC02E6"/>
    <w:rsid w:val="21040D72"/>
    <w:rsid w:val="212CCF53"/>
    <w:rsid w:val="2176844D"/>
    <w:rsid w:val="218AA683"/>
    <w:rsid w:val="21C77EC2"/>
    <w:rsid w:val="21CC7A3E"/>
    <w:rsid w:val="220270DB"/>
    <w:rsid w:val="228E05EC"/>
    <w:rsid w:val="22A08FBA"/>
    <w:rsid w:val="22C4EDF6"/>
    <w:rsid w:val="22EA6C99"/>
    <w:rsid w:val="2378AE1E"/>
    <w:rsid w:val="237F6E30"/>
    <w:rsid w:val="23AB4438"/>
    <w:rsid w:val="23ACE7E0"/>
    <w:rsid w:val="23DA71F2"/>
    <w:rsid w:val="240AC45C"/>
    <w:rsid w:val="2422C1D4"/>
    <w:rsid w:val="242FA270"/>
    <w:rsid w:val="24778711"/>
    <w:rsid w:val="24C86325"/>
    <w:rsid w:val="24CBC08D"/>
    <w:rsid w:val="250E9741"/>
    <w:rsid w:val="255810A8"/>
    <w:rsid w:val="25CD74B1"/>
    <w:rsid w:val="25DD25D6"/>
    <w:rsid w:val="25F2CB23"/>
    <w:rsid w:val="25FF5D25"/>
    <w:rsid w:val="2650A5EA"/>
    <w:rsid w:val="2678A629"/>
    <w:rsid w:val="26E60808"/>
    <w:rsid w:val="26F1CB26"/>
    <w:rsid w:val="280B5E33"/>
    <w:rsid w:val="282532C9"/>
    <w:rsid w:val="285B9627"/>
    <w:rsid w:val="28C082BE"/>
    <w:rsid w:val="28CFE3F2"/>
    <w:rsid w:val="28E66336"/>
    <w:rsid w:val="29066CC8"/>
    <w:rsid w:val="290D232D"/>
    <w:rsid w:val="29284E69"/>
    <w:rsid w:val="293E32E1"/>
    <w:rsid w:val="294582A1"/>
    <w:rsid w:val="296364FA"/>
    <w:rsid w:val="2998BE4D"/>
    <w:rsid w:val="299BD3F6"/>
    <w:rsid w:val="299D7A90"/>
    <w:rsid w:val="29FBAF1A"/>
    <w:rsid w:val="2A1CDE81"/>
    <w:rsid w:val="2A201D9C"/>
    <w:rsid w:val="2A2C31AA"/>
    <w:rsid w:val="2A429445"/>
    <w:rsid w:val="2A67185F"/>
    <w:rsid w:val="2A73DD34"/>
    <w:rsid w:val="2A9D3D92"/>
    <w:rsid w:val="2AC28EF4"/>
    <w:rsid w:val="2AF428A8"/>
    <w:rsid w:val="2B6B8D8B"/>
    <w:rsid w:val="2BCA8438"/>
    <w:rsid w:val="2C038EF7"/>
    <w:rsid w:val="2C13FE32"/>
    <w:rsid w:val="2C2856D5"/>
    <w:rsid w:val="2C344B56"/>
    <w:rsid w:val="2C5FEF2B"/>
    <w:rsid w:val="2C746CA0"/>
    <w:rsid w:val="2CEA5EAA"/>
    <w:rsid w:val="2CF2FF1F"/>
    <w:rsid w:val="2D0D3F4B"/>
    <w:rsid w:val="2D313F3F"/>
    <w:rsid w:val="2D471BD0"/>
    <w:rsid w:val="2D5CABF4"/>
    <w:rsid w:val="2D6CB312"/>
    <w:rsid w:val="2D72CF49"/>
    <w:rsid w:val="2DDB43C2"/>
    <w:rsid w:val="2DE256E9"/>
    <w:rsid w:val="2DE52F26"/>
    <w:rsid w:val="2E508761"/>
    <w:rsid w:val="2E5C5EC5"/>
    <w:rsid w:val="2E77760A"/>
    <w:rsid w:val="2E7B1EB4"/>
    <w:rsid w:val="2EDA20BF"/>
    <w:rsid w:val="2F017109"/>
    <w:rsid w:val="2F2EFB61"/>
    <w:rsid w:val="2FBD2E9B"/>
    <w:rsid w:val="2FEBFEB5"/>
    <w:rsid w:val="30044F98"/>
    <w:rsid w:val="30944CB6"/>
    <w:rsid w:val="30968A5E"/>
    <w:rsid w:val="30E63EB3"/>
    <w:rsid w:val="31125267"/>
    <w:rsid w:val="311F03E2"/>
    <w:rsid w:val="3123D17E"/>
    <w:rsid w:val="315D2400"/>
    <w:rsid w:val="31750D87"/>
    <w:rsid w:val="3177E27E"/>
    <w:rsid w:val="3193FF87"/>
    <w:rsid w:val="319F5632"/>
    <w:rsid w:val="31DD3D01"/>
    <w:rsid w:val="32032F37"/>
    <w:rsid w:val="32111FE7"/>
    <w:rsid w:val="321448A2"/>
    <w:rsid w:val="32552970"/>
    <w:rsid w:val="3258CD25"/>
    <w:rsid w:val="3281D8DE"/>
    <w:rsid w:val="32B47CE0"/>
    <w:rsid w:val="32B6C233"/>
    <w:rsid w:val="32FA0A23"/>
    <w:rsid w:val="33673E4A"/>
    <w:rsid w:val="337CDB3F"/>
    <w:rsid w:val="33D4A4B9"/>
    <w:rsid w:val="3426F617"/>
    <w:rsid w:val="34489359"/>
    <w:rsid w:val="3456A4A4"/>
    <w:rsid w:val="347F71C6"/>
    <w:rsid w:val="3482C49D"/>
    <w:rsid w:val="34A6880E"/>
    <w:rsid w:val="34AF7546"/>
    <w:rsid w:val="34C9253A"/>
    <w:rsid w:val="351A94CD"/>
    <w:rsid w:val="35258958"/>
    <w:rsid w:val="35473314"/>
    <w:rsid w:val="35F4D960"/>
    <w:rsid w:val="3602F598"/>
    <w:rsid w:val="360A30CA"/>
    <w:rsid w:val="361300AA"/>
    <w:rsid w:val="3629B24F"/>
    <w:rsid w:val="364A86E2"/>
    <w:rsid w:val="3653541B"/>
    <w:rsid w:val="36C159B9"/>
    <w:rsid w:val="36E04FAB"/>
    <w:rsid w:val="37C2C6AF"/>
    <w:rsid w:val="37C9AC83"/>
    <w:rsid w:val="380B4F9F"/>
    <w:rsid w:val="386020EE"/>
    <w:rsid w:val="3862E011"/>
    <w:rsid w:val="38D1CB07"/>
    <w:rsid w:val="39688AAC"/>
    <w:rsid w:val="396BA5AF"/>
    <w:rsid w:val="398E33F8"/>
    <w:rsid w:val="399473AC"/>
    <w:rsid w:val="3996837F"/>
    <w:rsid w:val="3996D5FD"/>
    <w:rsid w:val="39B6603D"/>
    <w:rsid w:val="39D9BC13"/>
    <w:rsid w:val="39ED7F2A"/>
    <w:rsid w:val="39F7FEE2"/>
    <w:rsid w:val="3A07F25A"/>
    <w:rsid w:val="3A6E2CEC"/>
    <w:rsid w:val="3A807966"/>
    <w:rsid w:val="3B34388C"/>
    <w:rsid w:val="3B5D22DE"/>
    <w:rsid w:val="3BD2DC50"/>
    <w:rsid w:val="3BDB55D3"/>
    <w:rsid w:val="3BDE511E"/>
    <w:rsid w:val="3BEE7896"/>
    <w:rsid w:val="3BF2F627"/>
    <w:rsid w:val="3BFBA9C3"/>
    <w:rsid w:val="3C4AF287"/>
    <w:rsid w:val="3C61B8E7"/>
    <w:rsid w:val="3C641AE4"/>
    <w:rsid w:val="3C8EB669"/>
    <w:rsid w:val="3C8FFFBF"/>
    <w:rsid w:val="3C9637D2"/>
    <w:rsid w:val="3CCFDFE4"/>
    <w:rsid w:val="3D10ECF4"/>
    <w:rsid w:val="3D609D56"/>
    <w:rsid w:val="3D910BE5"/>
    <w:rsid w:val="3E34C563"/>
    <w:rsid w:val="3E4D9634"/>
    <w:rsid w:val="3E5B5E1C"/>
    <w:rsid w:val="3E650C59"/>
    <w:rsid w:val="3EBA627A"/>
    <w:rsid w:val="3ED5B757"/>
    <w:rsid w:val="3EEEF484"/>
    <w:rsid w:val="3F3433B2"/>
    <w:rsid w:val="3FCDD894"/>
    <w:rsid w:val="3FE93AB5"/>
    <w:rsid w:val="40561AD0"/>
    <w:rsid w:val="405632DB"/>
    <w:rsid w:val="4076521F"/>
    <w:rsid w:val="4080DA2E"/>
    <w:rsid w:val="409749F6"/>
    <w:rsid w:val="412192D2"/>
    <w:rsid w:val="414976AE"/>
    <w:rsid w:val="4169A8F5"/>
    <w:rsid w:val="41787992"/>
    <w:rsid w:val="41850B16"/>
    <w:rsid w:val="41F2033C"/>
    <w:rsid w:val="423B1F83"/>
    <w:rsid w:val="423FFA17"/>
    <w:rsid w:val="424601B6"/>
    <w:rsid w:val="425B7F53"/>
    <w:rsid w:val="42735357"/>
    <w:rsid w:val="42A03987"/>
    <w:rsid w:val="42A8E007"/>
    <w:rsid w:val="42C885E6"/>
    <w:rsid w:val="42D8E593"/>
    <w:rsid w:val="433C6C4C"/>
    <w:rsid w:val="43841C8D"/>
    <w:rsid w:val="43AF0F53"/>
    <w:rsid w:val="43D36B2F"/>
    <w:rsid w:val="43EAC883"/>
    <w:rsid w:val="43FAD565"/>
    <w:rsid w:val="4429C2C8"/>
    <w:rsid w:val="44832952"/>
    <w:rsid w:val="44BCABD8"/>
    <w:rsid w:val="44D83CAD"/>
    <w:rsid w:val="44F462D2"/>
    <w:rsid w:val="44FA561A"/>
    <w:rsid w:val="454E482B"/>
    <w:rsid w:val="458D9753"/>
    <w:rsid w:val="45E28D21"/>
    <w:rsid w:val="45E5B793"/>
    <w:rsid w:val="46544E0E"/>
    <w:rsid w:val="465CDCEF"/>
    <w:rsid w:val="46692E4F"/>
    <w:rsid w:val="466CAA03"/>
    <w:rsid w:val="46990096"/>
    <w:rsid w:val="46C90806"/>
    <w:rsid w:val="46E733A4"/>
    <w:rsid w:val="46ED1D7A"/>
    <w:rsid w:val="47829E3C"/>
    <w:rsid w:val="47932BC0"/>
    <w:rsid w:val="47AC56B6"/>
    <w:rsid w:val="47BC341F"/>
    <w:rsid w:val="4811D5AD"/>
    <w:rsid w:val="4866365A"/>
    <w:rsid w:val="4869409E"/>
    <w:rsid w:val="48816404"/>
    <w:rsid w:val="488CA6D2"/>
    <w:rsid w:val="489CE526"/>
    <w:rsid w:val="48B098FF"/>
    <w:rsid w:val="48E563CD"/>
    <w:rsid w:val="48F3FF6B"/>
    <w:rsid w:val="4924BD5A"/>
    <w:rsid w:val="4962D5DE"/>
    <w:rsid w:val="496D5D2F"/>
    <w:rsid w:val="49770480"/>
    <w:rsid w:val="49B1E902"/>
    <w:rsid w:val="49D36855"/>
    <w:rsid w:val="49E1D8C2"/>
    <w:rsid w:val="4A264FE0"/>
    <w:rsid w:val="4A279729"/>
    <w:rsid w:val="4A2C1EF2"/>
    <w:rsid w:val="4A2F3093"/>
    <w:rsid w:val="4A40DD20"/>
    <w:rsid w:val="4A98533E"/>
    <w:rsid w:val="4ABF5A65"/>
    <w:rsid w:val="4AE3F778"/>
    <w:rsid w:val="4B2BED5C"/>
    <w:rsid w:val="4B41D2FF"/>
    <w:rsid w:val="4B49766F"/>
    <w:rsid w:val="4B7596D0"/>
    <w:rsid w:val="4BA7E7A1"/>
    <w:rsid w:val="4BE49F91"/>
    <w:rsid w:val="4C604E06"/>
    <w:rsid w:val="4C70194B"/>
    <w:rsid w:val="4C7BF936"/>
    <w:rsid w:val="4CA1DF5B"/>
    <w:rsid w:val="4CCA2635"/>
    <w:rsid w:val="4CD69B4B"/>
    <w:rsid w:val="4CEDD05A"/>
    <w:rsid w:val="4D09E9EB"/>
    <w:rsid w:val="4D3702B5"/>
    <w:rsid w:val="4D40C43F"/>
    <w:rsid w:val="4D48A8A1"/>
    <w:rsid w:val="4D72CB1B"/>
    <w:rsid w:val="4D7C8552"/>
    <w:rsid w:val="4DB5E2FC"/>
    <w:rsid w:val="4E085D23"/>
    <w:rsid w:val="4E318829"/>
    <w:rsid w:val="4E585CB7"/>
    <w:rsid w:val="4E6B7BA4"/>
    <w:rsid w:val="4EBB3381"/>
    <w:rsid w:val="4EBC57B4"/>
    <w:rsid w:val="4F08B595"/>
    <w:rsid w:val="4F1CEADD"/>
    <w:rsid w:val="4F308829"/>
    <w:rsid w:val="4F571F55"/>
    <w:rsid w:val="4F653E90"/>
    <w:rsid w:val="4FD3F393"/>
    <w:rsid w:val="501C0831"/>
    <w:rsid w:val="50734D8C"/>
    <w:rsid w:val="510211C8"/>
    <w:rsid w:val="517C5409"/>
    <w:rsid w:val="518038DC"/>
    <w:rsid w:val="51A61E00"/>
    <w:rsid w:val="51A81D18"/>
    <w:rsid w:val="51B01F71"/>
    <w:rsid w:val="51EADBB2"/>
    <w:rsid w:val="51F4B14C"/>
    <w:rsid w:val="52164B89"/>
    <w:rsid w:val="522DA229"/>
    <w:rsid w:val="52C28D16"/>
    <w:rsid w:val="52D8455B"/>
    <w:rsid w:val="52F4084D"/>
    <w:rsid w:val="52FA9855"/>
    <w:rsid w:val="5311481D"/>
    <w:rsid w:val="53167221"/>
    <w:rsid w:val="53662D5E"/>
    <w:rsid w:val="53A4C5B4"/>
    <w:rsid w:val="53B7712D"/>
    <w:rsid w:val="53BB2D06"/>
    <w:rsid w:val="53F637B6"/>
    <w:rsid w:val="541A9F84"/>
    <w:rsid w:val="5450383F"/>
    <w:rsid w:val="54721F59"/>
    <w:rsid w:val="54949F34"/>
    <w:rsid w:val="549E1EED"/>
    <w:rsid w:val="54A3D0FE"/>
    <w:rsid w:val="54D29077"/>
    <w:rsid w:val="54D8D08B"/>
    <w:rsid w:val="551A8EB5"/>
    <w:rsid w:val="55811AAE"/>
    <w:rsid w:val="55DE579A"/>
    <w:rsid w:val="567AEE3F"/>
    <w:rsid w:val="56E84478"/>
    <w:rsid w:val="571E3D2D"/>
    <w:rsid w:val="573F8389"/>
    <w:rsid w:val="578D634D"/>
    <w:rsid w:val="57A02614"/>
    <w:rsid w:val="57A05657"/>
    <w:rsid w:val="57CF5B1C"/>
    <w:rsid w:val="57E731D5"/>
    <w:rsid w:val="586E5FE8"/>
    <w:rsid w:val="5873CA34"/>
    <w:rsid w:val="58822DFE"/>
    <w:rsid w:val="58829DB7"/>
    <w:rsid w:val="58D5DCC1"/>
    <w:rsid w:val="593D2151"/>
    <w:rsid w:val="594891A0"/>
    <w:rsid w:val="594EBBF9"/>
    <w:rsid w:val="599B2BC9"/>
    <w:rsid w:val="59BE8AA8"/>
    <w:rsid w:val="59C4FF4F"/>
    <w:rsid w:val="59E0E6B7"/>
    <w:rsid w:val="59F89552"/>
    <w:rsid w:val="5AC74ECD"/>
    <w:rsid w:val="5ACACBE0"/>
    <w:rsid w:val="5AFDBE78"/>
    <w:rsid w:val="5B30D64F"/>
    <w:rsid w:val="5B556EE6"/>
    <w:rsid w:val="5B99F901"/>
    <w:rsid w:val="5BCB6CE3"/>
    <w:rsid w:val="5C018C89"/>
    <w:rsid w:val="5C15E57D"/>
    <w:rsid w:val="5C1CABBC"/>
    <w:rsid w:val="5C51D0D9"/>
    <w:rsid w:val="5C74D4AA"/>
    <w:rsid w:val="5C884F0F"/>
    <w:rsid w:val="5C8DAB52"/>
    <w:rsid w:val="5CBCA96A"/>
    <w:rsid w:val="5CC54448"/>
    <w:rsid w:val="5CE5CF0D"/>
    <w:rsid w:val="5DD60530"/>
    <w:rsid w:val="5DE76372"/>
    <w:rsid w:val="5E171EE6"/>
    <w:rsid w:val="5E228798"/>
    <w:rsid w:val="5E44304A"/>
    <w:rsid w:val="5E723CD5"/>
    <w:rsid w:val="5E819D8B"/>
    <w:rsid w:val="5E8825E0"/>
    <w:rsid w:val="5E884D8F"/>
    <w:rsid w:val="5E925CDF"/>
    <w:rsid w:val="5ECF1E00"/>
    <w:rsid w:val="5EE52694"/>
    <w:rsid w:val="5F3C913F"/>
    <w:rsid w:val="5F692D67"/>
    <w:rsid w:val="5F923144"/>
    <w:rsid w:val="5FA1AD90"/>
    <w:rsid w:val="5FCA32D3"/>
    <w:rsid w:val="5FDB3B4E"/>
    <w:rsid w:val="5FF36016"/>
    <w:rsid w:val="5FFA9062"/>
    <w:rsid w:val="60043DAE"/>
    <w:rsid w:val="6021D085"/>
    <w:rsid w:val="60531974"/>
    <w:rsid w:val="605C9103"/>
    <w:rsid w:val="6065226D"/>
    <w:rsid w:val="60F80A65"/>
    <w:rsid w:val="618E141B"/>
    <w:rsid w:val="618F3077"/>
    <w:rsid w:val="61C8F75D"/>
    <w:rsid w:val="61E04668"/>
    <w:rsid w:val="61F849CE"/>
    <w:rsid w:val="6207ECE5"/>
    <w:rsid w:val="6224A718"/>
    <w:rsid w:val="6225E5E9"/>
    <w:rsid w:val="622D2F3D"/>
    <w:rsid w:val="623ABEDF"/>
    <w:rsid w:val="6276A7A5"/>
    <w:rsid w:val="627D643D"/>
    <w:rsid w:val="633C893F"/>
    <w:rsid w:val="639262C9"/>
    <w:rsid w:val="6393E4F6"/>
    <w:rsid w:val="63B7FF90"/>
    <w:rsid w:val="63DCA775"/>
    <w:rsid w:val="642833A5"/>
    <w:rsid w:val="64E2894C"/>
    <w:rsid w:val="65A66257"/>
    <w:rsid w:val="66028394"/>
    <w:rsid w:val="660E1E9D"/>
    <w:rsid w:val="66237DF3"/>
    <w:rsid w:val="665BC880"/>
    <w:rsid w:val="66991DF5"/>
    <w:rsid w:val="66B82282"/>
    <w:rsid w:val="66C544BD"/>
    <w:rsid w:val="66ED61B8"/>
    <w:rsid w:val="67362702"/>
    <w:rsid w:val="674700A7"/>
    <w:rsid w:val="67B5C518"/>
    <w:rsid w:val="67CD2F16"/>
    <w:rsid w:val="67DC0DE6"/>
    <w:rsid w:val="67E257F5"/>
    <w:rsid w:val="683B7760"/>
    <w:rsid w:val="68C42F92"/>
    <w:rsid w:val="68F53CD5"/>
    <w:rsid w:val="68FB2EC4"/>
    <w:rsid w:val="690114D6"/>
    <w:rsid w:val="691C968D"/>
    <w:rsid w:val="69539B0A"/>
    <w:rsid w:val="69AD07E9"/>
    <w:rsid w:val="6A157285"/>
    <w:rsid w:val="6A35541A"/>
    <w:rsid w:val="6A400E78"/>
    <w:rsid w:val="6A42EA5B"/>
    <w:rsid w:val="6A4B9C81"/>
    <w:rsid w:val="6A5D0750"/>
    <w:rsid w:val="6A67CC10"/>
    <w:rsid w:val="6ABAC162"/>
    <w:rsid w:val="6AD41D99"/>
    <w:rsid w:val="6B07FECB"/>
    <w:rsid w:val="6B2AB786"/>
    <w:rsid w:val="6B6FE15F"/>
    <w:rsid w:val="6BFBC1AE"/>
    <w:rsid w:val="6C1F5AEB"/>
    <w:rsid w:val="6C2F7C68"/>
    <w:rsid w:val="6C3ABD0C"/>
    <w:rsid w:val="6C4C6D13"/>
    <w:rsid w:val="6CBE85E6"/>
    <w:rsid w:val="6CD9D0A4"/>
    <w:rsid w:val="6D3FBAD6"/>
    <w:rsid w:val="6D6FE601"/>
    <w:rsid w:val="6D835408"/>
    <w:rsid w:val="6DF7C398"/>
    <w:rsid w:val="6E227B45"/>
    <w:rsid w:val="6E309B80"/>
    <w:rsid w:val="6E6E8AEC"/>
    <w:rsid w:val="6E7AB235"/>
    <w:rsid w:val="6E7E6276"/>
    <w:rsid w:val="6EA63C1A"/>
    <w:rsid w:val="6EACC734"/>
    <w:rsid w:val="6ED3DA4A"/>
    <w:rsid w:val="6EF66897"/>
    <w:rsid w:val="6F0325A8"/>
    <w:rsid w:val="6F863B32"/>
    <w:rsid w:val="6FA0F939"/>
    <w:rsid w:val="6FD6777C"/>
    <w:rsid w:val="700562F4"/>
    <w:rsid w:val="704F0310"/>
    <w:rsid w:val="706372F2"/>
    <w:rsid w:val="7090CCB8"/>
    <w:rsid w:val="70B8140A"/>
    <w:rsid w:val="70D23B9C"/>
    <w:rsid w:val="70EF5F1F"/>
    <w:rsid w:val="710BD39B"/>
    <w:rsid w:val="713AA38C"/>
    <w:rsid w:val="713DF8A8"/>
    <w:rsid w:val="7151B59B"/>
    <w:rsid w:val="71DEE469"/>
    <w:rsid w:val="71F446D1"/>
    <w:rsid w:val="7206A5E4"/>
    <w:rsid w:val="720DE098"/>
    <w:rsid w:val="720DE100"/>
    <w:rsid w:val="72757412"/>
    <w:rsid w:val="729F554B"/>
    <w:rsid w:val="72A29C28"/>
    <w:rsid w:val="72A3A896"/>
    <w:rsid w:val="72D3FD8A"/>
    <w:rsid w:val="72F54BE2"/>
    <w:rsid w:val="730FD77D"/>
    <w:rsid w:val="735EB5AC"/>
    <w:rsid w:val="73B4DDE6"/>
    <w:rsid w:val="73ED7960"/>
    <w:rsid w:val="74689B92"/>
    <w:rsid w:val="74B8ACD1"/>
    <w:rsid w:val="74B9C9ED"/>
    <w:rsid w:val="74C27E74"/>
    <w:rsid w:val="74F0FA31"/>
    <w:rsid w:val="75431BD2"/>
    <w:rsid w:val="75B0F5BD"/>
    <w:rsid w:val="75D968E6"/>
    <w:rsid w:val="760D8194"/>
    <w:rsid w:val="7628DC83"/>
    <w:rsid w:val="7682121B"/>
    <w:rsid w:val="76CEBFD1"/>
    <w:rsid w:val="76E7EF6A"/>
    <w:rsid w:val="76F2B641"/>
    <w:rsid w:val="76FE6042"/>
    <w:rsid w:val="7768A80C"/>
    <w:rsid w:val="7781D069"/>
    <w:rsid w:val="77B2B7B9"/>
    <w:rsid w:val="77EF3D59"/>
    <w:rsid w:val="77F9271D"/>
    <w:rsid w:val="787FC12A"/>
    <w:rsid w:val="7913F51B"/>
    <w:rsid w:val="7936BEB9"/>
    <w:rsid w:val="795DF2C0"/>
    <w:rsid w:val="798A96E0"/>
    <w:rsid w:val="799F2B4F"/>
    <w:rsid w:val="79AB7525"/>
    <w:rsid w:val="79B21880"/>
    <w:rsid w:val="79FF2392"/>
    <w:rsid w:val="7A53F234"/>
    <w:rsid w:val="7A69C1DD"/>
    <w:rsid w:val="7A6D825F"/>
    <w:rsid w:val="7AA8898A"/>
    <w:rsid w:val="7AB9712B"/>
    <w:rsid w:val="7ADF0F6F"/>
    <w:rsid w:val="7AEABA1A"/>
    <w:rsid w:val="7AF289BC"/>
    <w:rsid w:val="7AF801D1"/>
    <w:rsid w:val="7AFEF32D"/>
    <w:rsid w:val="7B3C396E"/>
    <w:rsid w:val="7BC46772"/>
    <w:rsid w:val="7BE7FEF8"/>
    <w:rsid w:val="7BFF3DA2"/>
    <w:rsid w:val="7C076B51"/>
    <w:rsid w:val="7C0D2197"/>
    <w:rsid w:val="7C1A30CE"/>
    <w:rsid w:val="7C287AB0"/>
    <w:rsid w:val="7C50E0D6"/>
    <w:rsid w:val="7C6F0066"/>
    <w:rsid w:val="7C7B8078"/>
    <w:rsid w:val="7C7C5205"/>
    <w:rsid w:val="7C819AD3"/>
    <w:rsid w:val="7C8B24A7"/>
    <w:rsid w:val="7CC9E758"/>
    <w:rsid w:val="7CD6CC11"/>
    <w:rsid w:val="7CEED66E"/>
    <w:rsid w:val="7CF8AF19"/>
    <w:rsid w:val="7D187B95"/>
    <w:rsid w:val="7D2B7B6C"/>
    <w:rsid w:val="7D4B2579"/>
    <w:rsid w:val="7D5A48EF"/>
    <w:rsid w:val="7D879989"/>
    <w:rsid w:val="7DB3C014"/>
    <w:rsid w:val="7DC2A17E"/>
    <w:rsid w:val="7DDBF2C5"/>
    <w:rsid w:val="7DE6D458"/>
    <w:rsid w:val="7E182266"/>
    <w:rsid w:val="7E2DBB5F"/>
    <w:rsid w:val="7EAC879F"/>
    <w:rsid w:val="7EF23FF6"/>
    <w:rsid w:val="7F23C42B"/>
    <w:rsid w:val="7F46FFD8"/>
    <w:rsid w:val="7F8CE24E"/>
    <w:rsid w:val="7FA0ADBD"/>
    <w:rsid w:val="7FBEBC3A"/>
    <w:rsid w:val="7FE142FB"/>
    <w:rsid w:val="7FE5C529"/>
    <w:rsid w:val="7FF0D0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FE98"/>
  <w15:chartTrackingRefBased/>
  <w15:docId w15:val="{568B35F1-15FA-4E34-988E-52DA998E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8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348B0"/>
    <w:pPr>
      <w:keepNext/>
      <w:keepLines/>
      <w:spacing w:before="240" w:line="360" w:lineRule="auto"/>
      <w:outlineLvl w:val="0"/>
    </w:pPr>
    <w:rPr>
      <w:rFonts w:ascii="Arial" w:eastAsiaTheme="majorEastAsia" w:hAnsi="Arial" w:cs="Arial"/>
      <w:color w:val="215382"/>
      <w:sz w:val="36"/>
      <w:szCs w:val="32"/>
    </w:rPr>
  </w:style>
  <w:style w:type="paragraph" w:styleId="Heading2">
    <w:name w:val="heading 2"/>
    <w:basedOn w:val="Normal"/>
    <w:next w:val="Normal"/>
    <w:link w:val="Heading2Char"/>
    <w:autoRedefine/>
    <w:uiPriority w:val="9"/>
    <w:unhideWhenUsed/>
    <w:qFormat/>
    <w:rsid w:val="00B348B0"/>
    <w:pPr>
      <w:keepNext/>
      <w:keepLines/>
      <w:spacing w:before="40" w:line="360" w:lineRule="auto"/>
      <w:outlineLvl w:val="1"/>
    </w:pPr>
    <w:rPr>
      <w:rFonts w:ascii="Arial" w:eastAsiaTheme="majorEastAsia" w:hAnsi="Arial" w:cs="Arial"/>
      <w:color w:val="215382"/>
      <w:sz w:val="32"/>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8B0"/>
    <w:rPr>
      <w:rFonts w:ascii="Arial" w:eastAsiaTheme="majorEastAsia" w:hAnsi="Arial" w:cs="Arial"/>
      <w:color w:val="215382"/>
      <w:sz w:val="36"/>
      <w:szCs w:val="32"/>
    </w:rPr>
  </w:style>
  <w:style w:type="character" w:customStyle="1" w:styleId="Heading2Char">
    <w:name w:val="Heading 2 Char"/>
    <w:basedOn w:val="DefaultParagraphFont"/>
    <w:link w:val="Heading2"/>
    <w:uiPriority w:val="9"/>
    <w:rsid w:val="00B348B0"/>
    <w:rPr>
      <w:rFonts w:ascii="Arial" w:eastAsiaTheme="majorEastAsia" w:hAnsi="Arial" w:cs="Arial"/>
      <w:color w:val="215382"/>
      <w:sz w:val="32"/>
      <w:szCs w:val="26"/>
    </w:rPr>
  </w:style>
  <w:style w:type="table" w:styleId="TableGrid">
    <w:name w:val="Table Grid"/>
    <w:basedOn w:val="TableNormal"/>
    <w:uiPriority w:val="39"/>
    <w:rsid w:val="00B34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348B0"/>
    <w:rPr>
      <w:sz w:val="16"/>
      <w:szCs w:val="16"/>
    </w:rPr>
  </w:style>
  <w:style w:type="paragraph" w:styleId="CommentText">
    <w:name w:val="annotation text"/>
    <w:basedOn w:val="Normal"/>
    <w:link w:val="CommentTextChar"/>
    <w:uiPriority w:val="99"/>
    <w:semiHidden/>
    <w:unhideWhenUsed/>
    <w:rsid w:val="00B348B0"/>
    <w:rPr>
      <w:sz w:val="20"/>
      <w:szCs w:val="20"/>
    </w:rPr>
  </w:style>
  <w:style w:type="character" w:customStyle="1" w:styleId="CommentTextChar">
    <w:name w:val="Comment Text Char"/>
    <w:basedOn w:val="DefaultParagraphFont"/>
    <w:link w:val="CommentText"/>
    <w:uiPriority w:val="99"/>
    <w:semiHidden/>
    <w:rsid w:val="00B348B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348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8B0"/>
    <w:rPr>
      <w:rFonts w:ascii="Segoe UI" w:eastAsia="Times New Roman" w:hAnsi="Segoe UI" w:cs="Segoe UI"/>
      <w:sz w:val="18"/>
      <w:szCs w:val="18"/>
    </w:rPr>
  </w:style>
  <w:style w:type="character" w:styleId="Hyperlink">
    <w:name w:val="Hyperlink"/>
    <w:basedOn w:val="DefaultParagraphFont"/>
    <w:uiPriority w:val="99"/>
    <w:unhideWhenUsed/>
    <w:rsid w:val="00B348B0"/>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348B0"/>
    <w:rPr>
      <w:b/>
      <w:bCs/>
    </w:rPr>
  </w:style>
  <w:style w:type="character" w:customStyle="1" w:styleId="CommentSubjectChar">
    <w:name w:val="Comment Subject Char"/>
    <w:basedOn w:val="CommentTextChar"/>
    <w:link w:val="CommentSubject"/>
    <w:uiPriority w:val="99"/>
    <w:semiHidden/>
    <w:rsid w:val="00B348B0"/>
    <w:rPr>
      <w:rFonts w:ascii="Times New Roman" w:eastAsia="Times New Roman" w:hAnsi="Times New Roman" w:cs="Times New Roman"/>
      <w:b/>
      <w:bCs/>
      <w:sz w:val="20"/>
      <w:szCs w:val="20"/>
    </w:rPr>
  </w:style>
  <w:style w:type="character" w:customStyle="1" w:styleId="UnresolvedMention1">
    <w:name w:val="Unresolved Mention1"/>
    <w:basedOn w:val="DefaultParagraphFont"/>
    <w:uiPriority w:val="99"/>
    <w:semiHidden/>
    <w:unhideWhenUsed/>
    <w:rsid w:val="00E3378D"/>
    <w:rPr>
      <w:color w:val="605E5C"/>
      <w:shd w:val="clear" w:color="auto" w:fill="E1DFDD"/>
    </w:rPr>
  </w:style>
  <w:style w:type="paragraph" w:styleId="ListParagraph">
    <w:name w:val="List Paragraph"/>
    <w:basedOn w:val="Normal"/>
    <w:uiPriority w:val="34"/>
    <w:qFormat/>
    <w:rsid w:val="00C453F1"/>
    <w:pPr>
      <w:ind w:left="720"/>
      <w:contextualSpacing/>
    </w:pPr>
  </w:style>
  <w:style w:type="paragraph" w:styleId="Header">
    <w:name w:val="header"/>
    <w:basedOn w:val="Normal"/>
    <w:link w:val="HeaderChar"/>
    <w:uiPriority w:val="99"/>
    <w:unhideWhenUsed/>
    <w:rsid w:val="00141868"/>
    <w:pPr>
      <w:tabs>
        <w:tab w:val="center" w:pos="4513"/>
        <w:tab w:val="right" w:pos="9026"/>
      </w:tabs>
    </w:pPr>
  </w:style>
  <w:style w:type="character" w:customStyle="1" w:styleId="HeaderChar">
    <w:name w:val="Header Char"/>
    <w:basedOn w:val="DefaultParagraphFont"/>
    <w:link w:val="Header"/>
    <w:uiPriority w:val="99"/>
    <w:rsid w:val="001418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41868"/>
    <w:pPr>
      <w:tabs>
        <w:tab w:val="center" w:pos="4513"/>
        <w:tab w:val="right" w:pos="9026"/>
      </w:tabs>
    </w:pPr>
  </w:style>
  <w:style w:type="character" w:customStyle="1" w:styleId="FooterChar">
    <w:name w:val="Footer Char"/>
    <w:basedOn w:val="DefaultParagraphFont"/>
    <w:link w:val="Footer"/>
    <w:uiPriority w:val="99"/>
    <w:rsid w:val="0014186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7766D"/>
    <w:pPr>
      <w:widowControl w:val="0"/>
      <w:autoSpaceDE w:val="0"/>
      <w:autoSpaceDN w:val="0"/>
      <w:spacing w:line="159" w:lineRule="exact"/>
      <w:ind w:left="72"/>
    </w:pPr>
    <w:rPr>
      <w:rFonts w:ascii="Calibri" w:eastAsia="Calibri" w:hAnsi="Calibri" w:cs="Calibri"/>
      <w:sz w:val="22"/>
      <w:szCs w:val="22"/>
      <w:lang w:val="en-US"/>
    </w:rPr>
  </w:style>
  <w:style w:type="paragraph" w:styleId="FootnoteText">
    <w:name w:val="footnote text"/>
    <w:basedOn w:val="Normal"/>
    <w:link w:val="FootnoteTextChar"/>
    <w:uiPriority w:val="99"/>
    <w:semiHidden/>
    <w:unhideWhenUsed/>
    <w:rsid w:val="00CE6815"/>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E6815"/>
    <w:rPr>
      <w:sz w:val="20"/>
      <w:szCs w:val="20"/>
    </w:rPr>
  </w:style>
  <w:style w:type="character" w:styleId="FootnoteReference">
    <w:name w:val="footnote reference"/>
    <w:basedOn w:val="DefaultParagraphFont"/>
    <w:uiPriority w:val="99"/>
    <w:semiHidden/>
    <w:unhideWhenUsed/>
    <w:rsid w:val="00CE6815"/>
    <w:rPr>
      <w:vertAlign w:val="superscript"/>
    </w:rPr>
  </w:style>
  <w:style w:type="character" w:styleId="UnresolvedMention">
    <w:name w:val="Unresolved Mention"/>
    <w:basedOn w:val="DefaultParagraphFont"/>
    <w:uiPriority w:val="99"/>
    <w:semiHidden/>
    <w:unhideWhenUsed/>
    <w:rsid w:val="000E1AF1"/>
    <w:rPr>
      <w:color w:val="605E5C"/>
      <w:shd w:val="clear" w:color="auto" w:fill="E1DFDD"/>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Mention">
    <w:name w:val="Mention"/>
    <w:basedOn w:val="DefaultParagraphFont"/>
    <w:uiPriority w:val="99"/>
    <w:unhideWhenUsed/>
    <w:rPr>
      <w:color w:val="2B579A"/>
      <w:shd w:val="clear" w:color="auto" w:fill="E6E6E6"/>
    </w:rPr>
  </w:style>
  <w:style w:type="character" w:customStyle="1" w:styleId="font481">
    <w:name w:val="font481"/>
    <w:basedOn w:val="DefaultParagraphFont"/>
    <w:rsid w:val="009C3FAB"/>
    <w:rPr>
      <w:rFonts w:ascii="Arial" w:hAnsi="Arial" w:cs="Arial" w:hint="default"/>
      <w:b/>
      <w:bCs/>
      <w:i w:val="0"/>
      <w:iCs w:val="0"/>
      <w:strike w:val="0"/>
      <w:dstrike w:val="0"/>
      <w:color w:val="FFFFFF"/>
      <w:sz w:val="16"/>
      <w:szCs w:val="16"/>
      <w:u w:val="none"/>
      <w:effect w:val="none"/>
    </w:rPr>
  </w:style>
  <w:style w:type="character" w:customStyle="1" w:styleId="font1531">
    <w:name w:val="font1531"/>
    <w:basedOn w:val="DefaultParagraphFont"/>
    <w:rsid w:val="009C3FAB"/>
    <w:rPr>
      <w:rFonts w:ascii="Arial" w:hAnsi="Arial" w:cs="Arial" w:hint="default"/>
      <w:b w:val="0"/>
      <w:bCs w:val="0"/>
      <w:i w:val="0"/>
      <w:iCs w:val="0"/>
      <w:strike w:val="0"/>
      <w:dstrike w:val="0"/>
      <w:color w:val="FFFFFF"/>
      <w:sz w:val="16"/>
      <w:szCs w:val="16"/>
      <w:u w:val="none"/>
      <w:effect w:val="none"/>
    </w:rPr>
  </w:style>
  <w:style w:type="paragraph" w:styleId="Revision">
    <w:name w:val="Revision"/>
    <w:hidden/>
    <w:uiPriority w:val="99"/>
    <w:semiHidden/>
    <w:rsid w:val="00D70E77"/>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81500">
      <w:bodyDiv w:val="1"/>
      <w:marLeft w:val="0"/>
      <w:marRight w:val="0"/>
      <w:marTop w:val="0"/>
      <w:marBottom w:val="0"/>
      <w:divBdr>
        <w:top w:val="none" w:sz="0" w:space="0" w:color="auto"/>
        <w:left w:val="none" w:sz="0" w:space="0" w:color="auto"/>
        <w:bottom w:val="none" w:sz="0" w:space="0" w:color="auto"/>
        <w:right w:val="none" w:sz="0" w:space="0" w:color="auto"/>
      </w:divBdr>
    </w:div>
    <w:div w:id="960303461">
      <w:bodyDiv w:val="1"/>
      <w:marLeft w:val="0"/>
      <w:marRight w:val="0"/>
      <w:marTop w:val="0"/>
      <w:marBottom w:val="0"/>
      <w:divBdr>
        <w:top w:val="none" w:sz="0" w:space="0" w:color="auto"/>
        <w:left w:val="none" w:sz="0" w:space="0" w:color="auto"/>
        <w:bottom w:val="none" w:sz="0" w:space="0" w:color="auto"/>
        <w:right w:val="none" w:sz="0" w:space="0" w:color="auto"/>
      </w:divBdr>
    </w:div>
    <w:div w:id="1025403979">
      <w:bodyDiv w:val="1"/>
      <w:marLeft w:val="0"/>
      <w:marRight w:val="0"/>
      <w:marTop w:val="0"/>
      <w:marBottom w:val="0"/>
      <w:divBdr>
        <w:top w:val="none" w:sz="0" w:space="0" w:color="auto"/>
        <w:left w:val="none" w:sz="0" w:space="0" w:color="auto"/>
        <w:bottom w:val="none" w:sz="0" w:space="0" w:color="auto"/>
        <w:right w:val="none" w:sz="0" w:space="0" w:color="auto"/>
      </w:divBdr>
    </w:div>
    <w:div w:id="1247767544">
      <w:bodyDiv w:val="1"/>
      <w:marLeft w:val="0"/>
      <w:marRight w:val="0"/>
      <w:marTop w:val="0"/>
      <w:marBottom w:val="0"/>
      <w:divBdr>
        <w:top w:val="none" w:sz="0" w:space="0" w:color="auto"/>
        <w:left w:val="none" w:sz="0" w:space="0" w:color="auto"/>
        <w:bottom w:val="none" w:sz="0" w:space="0" w:color="auto"/>
        <w:right w:val="none" w:sz="0" w:space="0" w:color="auto"/>
      </w:divBdr>
    </w:div>
    <w:div w:id="1632859025">
      <w:bodyDiv w:val="1"/>
      <w:marLeft w:val="0"/>
      <w:marRight w:val="0"/>
      <w:marTop w:val="0"/>
      <w:marBottom w:val="0"/>
      <w:divBdr>
        <w:top w:val="none" w:sz="0" w:space="0" w:color="auto"/>
        <w:left w:val="none" w:sz="0" w:space="0" w:color="auto"/>
        <w:bottom w:val="none" w:sz="0" w:space="0" w:color="auto"/>
        <w:right w:val="none" w:sz="0" w:space="0" w:color="auto"/>
      </w:divBdr>
    </w:div>
    <w:div w:id="2036691420">
      <w:bodyDiv w:val="1"/>
      <w:marLeft w:val="0"/>
      <w:marRight w:val="0"/>
      <w:marTop w:val="0"/>
      <w:marBottom w:val="0"/>
      <w:divBdr>
        <w:top w:val="none" w:sz="0" w:space="0" w:color="auto"/>
        <w:left w:val="none" w:sz="0" w:space="0" w:color="auto"/>
        <w:bottom w:val="none" w:sz="0" w:space="0" w:color="auto"/>
        <w:right w:val="none" w:sz="0" w:space="0" w:color="auto"/>
      </w:divBdr>
    </w:div>
    <w:div w:id="2064677517">
      <w:bodyDiv w:val="1"/>
      <w:marLeft w:val="0"/>
      <w:marRight w:val="0"/>
      <w:marTop w:val="0"/>
      <w:marBottom w:val="0"/>
      <w:divBdr>
        <w:top w:val="none" w:sz="0" w:space="0" w:color="auto"/>
        <w:left w:val="none" w:sz="0" w:space="0" w:color="auto"/>
        <w:bottom w:val="none" w:sz="0" w:space="0" w:color="auto"/>
        <w:right w:val="none" w:sz="0" w:space="0" w:color="auto"/>
      </w:divBdr>
    </w:div>
    <w:div w:id="209947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business.tutsplus.com/articles/best-screen-recording-capture-software-for-mac-2018--cms-3110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lsbu.ac.uk/__data/assets/pdf_file/0008/84347/academic-regulations.pdf" TargetMode="External"/><Relationship Id="rId17" Type="http://schemas.openxmlformats.org/officeDocument/2006/relationships/hyperlink" Target="http://openshot.org/" TargetMode="External"/><Relationship Id="rId2" Type="http://schemas.openxmlformats.org/officeDocument/2006/relationships/customXml" Target="../customXml/item2.xml"/><Relationship Id="rId16" Type="http://schemas.openxmlformats.org/officeDocument/2006/relationships/hyperlink" Target="https://www.techsmith.com/video-editor.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bguides.lsbu.ac.uk/subjects/home" TargetMode="External"/><Relationship Id="rId5" Type="http://schemas.openxmlformats.org/officeDocument/2006/relationships/styles" Target="styles.xml"/><Relationship Id="rId15" Type="http://schemas.openxmlformats.org/officeDocument/2006/relationships/hyperlink" Target="https://obsproject.co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lucia.otoyo@lsbu.ac.uk" TargetMode="External"/><Relationship Id="rId22"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F70C8C5C-5F6B-498E-928B-7641622AF992}">
    <t:Anchor>
      <t:Comment id="686790122"/>
    </t:Anchor>
    <t:History>
      <t:Event id="{B7F65CC3-6C57-405C-AC60-51BF121E0806}" time="2021-09-11T12:11:11.849Z">
        <t:Attribution userId="S::otoyol3@lsbu.ac.uk::e2984c3d-d84e-4843-b042-cb6a1f3adaa1" userProvider="AD" userName="Otoyo, Lucia 3"/>
        <t:Anchor>
          <t:Comment id="686790122"/>
        </t:Anchor>
        <t:Create/>
      </t:Event>
      <t:Event id="{7886D8CC-60E9-4028-A4FD-B17E1B5D8515}" time="2021-09-11T12:11:11.849Z">
        <t:Attribution userId="S::otoyol3@lsbu.ac.uk::e2984c3d-d84e-4843-b042-cb6a1f3adaa1" userProvider="AD" userName="Otoyo, Lucia 3"/>
        <t:Anchor>
          <t:Comment id="686790122"/>
        </t:Anchor>
        <t:Assign userId="S::obadinam@lsbu.ac.uk::871acbce-f599-4ec2-ade1-db2f37ff6f5b" userProvider="AD" userName="Obadina, Mojo"/>
      </t:Event>
      <t:Event id="{E86F916C-B424-40E3-AFA2-E19CBD85FCD1}" time="2021-09-11T12:11:11.849Z">
        <t:Attribution userId="S::otoyol3@lsbu.ac.uk::e2984c3d-d84e-4843-b042-cb6a1f3adaa1" userProvider="AD" userName="Otoyo, Lucia 3"/>
        <t:Anchor>
          <t:Comment id="686790122"/>
        </t:Anchor>
        <t:SetTitle title="@Obadina, Mojo add module code pleas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220268d-e94a-4586-ac9b-a29046daaf9d">
      <UserInfo>
        <DisplayName>SharingLinks.951b95b2-00cd-40ab-9042-96ff59413f0f.Flexible.6639b848-7a14-4ac0-9664-6045fc99ed22</DisplayName>
        <AccountId>15</AccountId>
        <AccountType/>
      </UserInfo>
      <UserInfo>
        <DisplayName>Alam, Aarbaz 13</DisplayName>
        <AccountId>10</AccountId>
        <AccountType/>
      </UserInfo>
      <UserInfo>
        <DisplayName>Limited Access System Group For Web 5220268d-e94a-4586-ac9b-a29046daaf9d</DisplayName>
        <AccountId>14</AccountId>
        <AccountType/>
      </UserInfo>
      <UserInfo>
        <DisplayName>Otoyo, Lucia 3</DisplayName>
        <AccountId>6</AccountId>
        <AccountType/>
      </UserInfo>
      <UserInfo>
        <DisplayName>Limited Access System Group For List e22915c6-164e-4846-962d-11c39ece9417</DisplayName>
        <AccountId>13</AccountId>
        <AccountType/>
      </UserInfo>
      <UserInfo>
        <DisplayName>Grisan, Enrico</DisplayName>
        <AccountId>9</AccountId>
        <AccountType/>
      </UserInfo>
      <UserInfo>
        <DisplayName>SharingLinks.b6a40367-f113-4bdb-93da-c35ce05ae471.OrganizationEdit.0bc313bd-635c-477e-bded-6b580b267d85</DisplayName>
        <AccountId>12</AccountId>
        <AccountType/>
      </UserInfo>
      <UserInfo>
        <DisplayName>Software Engineering CSI_5_SFE_21_22 Members</DisplayName>
        <AccountId>18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10188C37B5704F8F1037BF7D9A17E5" ma:contentTypeVersion="10" ma:contentTypeDescription="Create a new document." ma:contentTypeScope="" ma:versionID="6e7963340be80f3551eee8c9b0b7a0d2">
  <xsd:schema xmlns:xsd="http://www.w3.org/2001/XMLSchema" xmlns:xs="http://www.w3.org/2001/XMLSchema" xmlns:p="http://schemas.microsoft.com/office/2006/metadata/properties" xmlns:ns2="e22915c6-164e-4846-962d-11c39ece9417" xmlns:ns3="5220268d-e94a-4586-ac9b-a29046daaf9d" targetNamespace="http://schemas.microsoft.com/office/2006/metadata/properties" ma:root="true" ma:fieldsID="443f270a9c12c19567eb48bccb4418c2" ns2:_="" ns3:_="">
    <xsd:import namespace="e22915c6-164e-4846-962d-11c39ece9417"/>
    <xsd:import namespace="5220268d-e94a-4586-ac9b-a29046daaf9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915c6-164e-4846-962d-11c39ece9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20268d-e94a-4586-ac9b-a29046daaf9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0CE3D9-5C1E-4B4A-A3DE-C5EE28F5350F}">
  <ds:schemaRefs>
    <ds:schemaRef ds:uri="http://schemas.microsoft.com/sharepoint/v3/contenttype/forms"/>
  </ds:schemaRefs>
</ds:datastoreItem>
</file>

<file path=customXml/itemProps2.xml><?xml version="1.0" encoding="utf-8"?>
<ds:datastoreItem xmlns:ds="http://schemas.openxmlformats.org/officeDocument/2006/customXml" ds:itemID="{270B2C77-5AE2-4BF5-A5D3-2CE5B2668C7D}">
  <ds:schemaRefs>
    <ds:schemaRef ds:uri="http://schemas.microsoft.com/office/2006/metadata/properties"/>
    <ds:schemaRef ds:uri="http://schemas.microsoft.com/office/infopath/2007/PartnerControls"/>
    <ds:schemaRef ds:uri="5220268d-e94a-4586-ac9b-a29046daaf9d"/>
  </ds:schemaRefs>
</ds:datastoreItem>
</file>

<file path=customXml/itemProps3.xml><?xml version="1.0" encoding="utf-8"?>
<ds:datastoreItem xmlns:ds="http://schemas.openxmlformats.org/officeDocument/2006/customXml" ds:itemID="{1E2A5061-482C-4107-9624-AFA710547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915c6-164e-4846-962d-11c39ece9417"/>
    <ds:schemaRef ds:uri="5220268d-e94a-4586-ac9b-a29046daa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3190</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London South Bank University (LSBU)</dc:creator>
  <cp:keywords/>
  <dc:description/>
  <cp:lastModifiedBy>Otoyo, Lucia 3</cp:lastModifiedBy>
  <cp:revision>2</cp:revision>
  <dcterms:created xsi:type="dcterms:W3CDTF">2022-03-10T14:03:00Z</dcterms:created>
  <dcterms:modified xsi:type="dcterms:W3CDTF">2022-03-10T14:03:00Z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0x0101003110188C37B5704F8F1037BF7D9A17E5</vt:lpwstr>
  </property>
</Properties>
</file>